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F9F910"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Nathan Ketterlinus</w:t>
      </w:r>
    </w:p>
    <w:p w14:paraId="2ED4A42B"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3/10/23</w:t>
      </w:r>
    </w:p>
    <w:p w14:paraId="2EAAD8CB"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TSEM102-013</w:t>
      </w:r>
    </w:p>
    <w:p w14:paraId="6B4BAF0C" w14:textId="77777777" w:rsidR="001376E7" w:rsidRPr="00F50B1B" w:rsidRDefault="001376E7" w:rsidP="001376E7">
      <w:pPr>
        <w:spacing w:line="480" w:lineRule="auto"/>
        <w:rPr>
          <w:rFonts w:ascii="Times New Roman" w:hAnsi="Times New Roman" w:cs="Times New Roman"/>
          <w:sz w:val="24"/>
          <w:szCs w:val="24"/>
          <w:lang w:val="fi-FI"/>
        </w:rPr>
      </w:pPr>
      <w:r w:rsidRPr="00F50B1B">
        <w:rPr>
          <w:rFonts w:ascii="Times New Roman" w:hAnsi="Times New Roman" w:cs="Times New Roman"/>
          <w:sz w:val="24"/>
          <w:szCs w:val="24"/>
          <w:lang w:val="fi-FI"/>
        </w:rPr>
        <w:t>Shute</w:t>
      </w:r>
    </w:p>
    <w:p w14:paraId="51874E41" w14:textId="77777777" w:rsidR="001376E7" w:rsidRPr="00F50B1B" w:rsidRDefault="001376E7" w:rsidP="001376E7">
      <w:pPr>
        <w:spacing w:line="480" w:lineRule="auto"/>
        <w:jc w:val="center"/>
        <w:rPr>
          <w:rFonts w:ascii="Times New Roman" w:hAnsi="Times New Roman" w:cs="Times New Roman"/>
          <w:sz w:val="24"/>
          <w:szCs w:val="24"/>
          <w:lang w:val="fi-FI"/>
        </w:rPr>
      </w:pPr>
      <w:r w:rsidRPr="00F50B1B">
        <w:rPr>
          <w:rFonts w:ascii="Times New Roman" w:hAnsi="Times New Roman" w:cs="Times New Roman"/>
          <w:sz w:val="24"/>
          <w:szCs w:val="24"/>
          <w:lang w:val="fi-FI"/>
        </w:rPr>
        <w:t>Paper #1</w:t>
      </w:r>
    </w:p>
    <w:p w14:paraId="4ED1E6DC" w14:textId="77777777" w:rsidR="001376E7" w:rsidRPr="00F50B1B" w:rsidRDefault="001376E7" w:rsidP="001376E7">
      <w:pPr>
        <w:pStyle w:val="ListParagraph"/>
        <w:numPr>
          <w:ilvl w:val="0"/>
          <w:numId w:val="1"/>
        </w:numPr>
        <w:spacing w:line="480" w:lineRule="auto"/>
        <w:rPr>
          <w:rFonts w:ascii="Times New Roman" w:hAnsi="Times New Roman" w:cs="Times New Roman"/>
          <w:sz w:val="24"/>
          <w:szCs w:val="24"/>
          <w:lang w:val="fi-FI"/>
        </w:rPr>
      </w:pPr>
    </w:p>
    <w:p w14:paraId="65925831" w14:textId="5D478CA7" w:rsidR="001376E7" w:rsidRPr="006B2AF6" w:rsidRDefault="001376E7" w:rsidP="001376E7">
      <w:pPr>
        <w:spacing w:line="480" w:lineRule="auto"/>
        <w:rPr>
          <w:rFonts w:ascii="Times New Roman" w:hAnsi="Times New Roman" w:cs="Times New Roman"/>
          <w:sz w:val="24"/>
          <w:szCs w:val="24"/>
        </w:rPr>
      </w:pPr>
      <w:r w:rsidRPr="00F50B1B">
        <w:rPr>
          <w:rFonts w:ascii="Times New Roman" w:hAnsi="Times New Roman" w:cs="Times New Roman"/>
          <w:sz w:val="24"/>
          <w:szCs w:val="24"/>
          <w:lang w:val="fi-FI"/>
        </w:rPr>
        <w:tab/>
      </w:r>
      <w:r w:rsidRPr="006B2AF6">
        <w:rPr>
          <w:rFonts w:ascii="Times New Roman" w:hAnsi="Times New Roman" w:cs="Times New Roman"/>
          <w:sz w:val="24"/>
          <w:szCs w:val="24"/>
        </w:rPr>
        <w:t xml:space="preserve">A few of the ways in which absenting is employed in </w:t>
      </w:r>
      <w:r w:rsidRPr="006B2AF6">
        <w:rPr>
          <w:rFonts w:ascii="Times New Roman" w:hAnsi="Times New Roman" w:cs="Times New Roman"/>
          <w:i/>
          <w:iCs/>
          <w:sz w:val="24"/>
          <w:szCs w:val="24"/>
        </w:rPr>
        <w:t>Dracula</w:t>
      </w:r>
      <w:r w:rsidRPr="006B2AF6">
        <w:rPr>
          <w:rFonts w:ascii="Times New Roman" w:hAnsi="Times New Roman" w:cs="Times New Roman"/>
          <w:sz w:val="24"/>
          <w:szCs w:val="24"/>
        </w:rPr>
        <w:t xml:space="preserve"> include Dracula’s castle being devoid of any servants, carriage drivers, and a lot of furniture, not a single bite being shown on camera, and a lack of women in roles that solve problems in the plot. The first point about the emptiness of Dracula’s castle is discussed later, but in general, these absences characterize Dracula as an imposter pretending to be a nobleman </w:t>
      </w:r>
      <w:proofErr w:type="gramStart"/>
      <w:r w:rsidRPr="006B2AF6">
        <w:rPr>
          <w:rFonts w:ascii="Times New Roman" w:hAnsi="Times New Roman" w:cs="Times New Roman"/>
          <w:sz w:val="24"/>
          <w:szCs w:val="24"/>
        </w:rPr>
        <w:t>in an attempt to</w:t>
      </w:r>
      <w:proofErr w:type="gramEnd"/>
      <w:r w:rsidRPr="006B2AF6">
        <w:rPr>
          <w:rFonts w:ascii="Times New Roman" w:hAnsi="Times New Roman" w:cs="Times New Roman"/>
          <w:sz w:val="24"/>
          <w:szCs w:val="24"/>
        </w:rPr>
        <w:t xml:space="preserve"> win favor with Renfield in the opening of the movie. There is an argument to be made that this also primitivizes Dracula, as he does not understand London’s views on noblemen enough to fit in (at least for the audience watching, since Renfield falls for it regardless</w:t>
      </w:r>
      <w:r>
        <w:rPr>
          <w:rFonts w:ascii="Times New Roman" w:hAnsi="Times New Roman" w:cs="Times New Roman"/>
          <w:sz w:val="24"/>
          <w:szCs w:val="24"/>
        </w:rPr>
        <w:t>)</w:t>
      </w:r>
      <w:r w:rsidRPr="006B2AF6">
        <w:rPr>
          <w:rFonts w:ascii="Times New Roman" w:hAnsi="Times New Roman" w:cs="Times New Roman"/>
          <w:sz w:val="24"/>
          <w:szCs w:val="24"/>
        </w:rPr>
        <w:t xml:space="preserve"> (Browning, 18:00). Next, the absence of a bite on screen can be interpreted in a couple of ways. In class, the connection was made that Dracula biting someone alludes to him sexually assaulting his victim, as his fangs are phallic objects, and the neck is an intimate part of the body for him to be “penetrating”. This would lead to an interpretation that bites were omitted because the film needed to be less sexually explicit in order to be marketable, especially with the implications of same-sex intimacy between Dracula and Renfield (Browning, 18:00). However, this view seems over</w:t>
      </w:r>
      <w:r>
        <w:rPr>
          <w:rFonts w:ascii="Times New Roman" w:hAnsi="Times New Roman" w:cs="Times New Roman"/>
          <w:sz w:val="24"/>
          <w:szCs w:val="24"/>
        </w:rPr>
        <w:t>l</w:t>
      </w:r>
      <w:r w:rsidRPr="006B2AF6">
        <w:rPr>
          <w:rFonts w:ascii="Times New Roman" w:hAnsi="Times New Roman" w:cs="Times New Roman"/>
          <w:sz w:val="24"/>
          <w:szCs w:val="24"/>
        </w:rPr>
        <w:t xml:space="preserve">y Freudian without any real justification as to </w:t>
      </w:r>
      <w:commentRangeStart w:id="0"/>
      <w:r w:rsidRPr="006B2AF6">
        <w:rPr>
          <w:rFonts w:ascii="Times New Roman" w:hAnsi="Times New Roman" w:cs="Times New Roman"/>
          <w:sz w:val="24"/>
          <w:szCs w:val="24"/>
        </w:rPr>
        <w:t>why</w:t>
      </w:r>
      <w:commentRangeEnd w:id="0"/>
      <w:r>
        <w:rPr>
          <w:rStyle w:val="CommentReference"/>
        </w:rPr>
        <w:commentReference w:id="0"/>
      </w:r>
      <w:r w:rsidRPr="006B2AF6">
        <w:rPr>
          <w:rFonts w:ascii="Times New Roman" w:hAnsi="Times New Roman" w:cs="Times New Roman"/>
          <w:sz w:val="24"/>
          <w:szCs w:val="24"/>
        </w:rPr>
        <w:t xml:space="preserve">. Finally, the lack of women in problem-solving roles is more of a relic of the time period than a dramatic statement by Browning. This was a time where the trope of a </w:t>
      </w:r>
      <w:r w:rsidRPr="006B2AF6">
        <w:rPr>
          <w:rFonts w:ascii="Times New Roman" w:hAnsi="Times New Roman" w:cs="Times New Roman"/>
          <w:sz w:val="24"/>
          <w:szCs w:val="24"/>
        </w:rPr>
        <w:lastRenderedPageBreak/>
        <w:t xml:space="preserve">damsel in distress (Mina) needing to be saved by a courageous, strong willed, typically white hero (Van </w:t>
      </w:r>
      <w:proofErr w:type="spellStart"/>
      <w:r w:rsidRPr="006B2AF6">
        <w:rPr>
          <w:rFonts w:ascii="Times New Roman" w:hAnsi="Times New Roman" w:cs="Times New Roman"/>
          <w:sz w:val="24"/>
          <w:szCs w:val="24"/>
        </w:rPr>
        <w:t>Helsing</w:t>
      </w:r>
      <w:proofErr w:type="spellEnd"/>
      <w:r w:rsidRPr="006B2AF6">
        <w:rPr>
          <w:rFonts w:ascii="Times New Roman" w:hAnsi="Times New Roman" w:cs="Times New Roman"/>
          <w:sz w:val="24"/>
          <w:szCs w:val="24"/>
        </w:rPr>
        <w:t xml:space="preserve">) was common across the entire film </w:t>
      </w:r>
      <w:commentRangeStart w:id="1"/>
      <w:r w:rsidRPr="006B2AF6">
        <w:rPr>
          <w:rFonts w:ascii="Times New Roman" w:hAnsi="Times New Roman" w:cs="Times New Roman"/>
          <w:sz w:val="24"/>
          <w:szCs w:val="24"/>
        </w:rPr>
        <w:t>industry</w:t>
      </w:r>
      <w:commentRangeEnd w:id="1"/>
      <w:r>
        <w:rPr>
          <w:rStyle w:val="CommentReference"/>
        </w:rPr>
        <w:commentReference w:id="1"/>
      </w:r>
      <w:r w:rsidRPr="006B2AF6">
        <w:rPr>
          <w:rFonts w:ascii="Times New Roman" w:hAnsi="Times New Roman" w:cs="Times New Roman"/>
          <w:sz w:val="24"/>
          <w:szCs w:val="24"/>
        </w:rPr>
        <w:t>.</w:t>
      </w:r>
      <w:r w:rsidR="00C14EA8">
        <w:rPr>
          <w:rFonts w:ascii="Times New Roman" w:hAnsi="Times New Roman" w:cs="Times New Roman"/>
          <w:sz w:val="24"/>
          <w:szCs w:val="24"/>
        </w:rPr>
        <w:t xml:space="preserve"> While this trope is still around today, there are also a lot more female characters portrayed as strong and </w:t>
      </w:r>
      <w:r w:rsidR="00515C4D">
        <w:rPr>
          <w:rFonts w:ascii="Times New Roman" w:hAnsi="Times New Roman" w:cs="Times New Roman"/>
          <w:sz w:val="24"/>
          <w:szCs w:val="24"/>
        </w:rPr>
        <w:t>in charge of their own destiny now than there was back then.</w:t>
      </w:r>
    </w:p>
    <w:p w14:paraId="3A4E3A93" w14:textId="6E0D9E60" w:rsidR="001376E7" w:rsidRPr="006B2AF6" w:rsidRDefault="001376E7" w:rsidP="001376E7">
      <w:pPr>
        <w:spacing w:line="480" w:lineRule="auto"/>
        <w:rPr>
          <w:rStyle w:val="pspdfkit-6fq5ysqkmc2gc1fek9b659qfh8"/>
          <w:rFonts w:ascii="Times New Roman" w:hAnsi="Times New Roman" w:cs="Times New Roman"/>
          <w:color w:val="000000"/>
          <w:sz w:val="24"/>
          <w:szCs w:val="24"/>
          <w:shd w:val="clear" w:color="auto" w:fill="FFFFFF"/>
        </w:rPr>
      </w:pPr>
      <w:r w:rsidRPr="006B2AF6">
        <w:rPr>
          <w:rFonts w:ascii="Times New Roman" w:hAnsi="Times New Roman" w:cs="Times New Roman"/>
          <w:sz w:val="24"/>
          <w:szCs w:val="24"/>
        </w:rPr>
        <w:tab/>
        <w:t xml:space="preserve">Dracula’s behavior can be interpreted to be primitivizing. A few key examples include </w:t>
      </w:r>
      <w:commentRangeStart w:id="2"/>
      <w:r w:rsidRPr="006B2AF6">
        <w:rPr>
          <w:rFonts w:ascii="Times New Roman" w:hAnsi="Times New Roman" w:cs="Times New Roman"/>
          <w:sz w:val="24"/>
          <w:szCs w:val="24"/>
        </w:rPr>
        <w:t>Dracula’s single</w:t>
      </w:r>
      <w:r>
        <w:rPr>
          <w:rFonts w:ascii="Times New Roman" w:hAnsi="Times New Roman" w:cs="Times New Roman"/>
          <w:sz w:val="24"/>
          <w:szCs w:val="24"/>
        </w:rPr>
        <w:t xml:space="preserve"> </w:t>
      </w:r>
      <w:r w:rsidRPr="006B2AF6">
        <w:rPr>
          <w:rFonts w:ascii="Times New Roman" w:hAnsi="Times New Roman" w:cs="Times New Roman"/>
          <w:sz w:val="24"/>
          <w:szCs w:val="24"/>
        </w:rPr>
        <w:t>mindedness on Renfield’s papercut</w:t>
      </w:r>
      <w:r w:rsidR="00E25CFF">
        <w:rPr>
          <w:rFonts w:ascii="Times New Roman" w:hAnsi="Times New Roman" w:cs="Times New Roman"/>
          <w:sz w:val="24"/>
          <w:szCs w:val="24"/>
        </w:rPr>
        <w:t xml:space="preserve"> in his castle because he is losing blood</w:t>
      </w:r>
      <w:r w:rsidRPr="006B2AF6">
        <w:rPr>
          <w:rFonts w:ascii="Times New Roman" w:hAnsi="Times New Roman" w:cs="Times New Roman"/>
          <w:sz w:val="24"/>
          <w:szCs w:val="24"/>
        </w:rPr>
        <w:t xml:space="preserve"> (Browning, 14:50), his generally poor/simple English</w:t>
      </w:r>
      <w:r w:rsidR="00E25CFF">
        <w:rPr>
          <w:rFonts w:ascii="Times New Roman" w:hAnsi="Times New Roman" w:cs="Times New Roman"/>
          <w:sz w:val="24"/>
          <w:szCs w:val="24"/>
        </w:rPr>
        <w:t xml:space="preserve"> throughout the film regardless of location because of his Transylvanian heritage</w:t>
      </w:r>
      <w:r w:rsidRPr="006B2AF6">
        <w:rPr>
          <w:rFonts w:ascii="Times New Roman" w:hAnsi="Times New Roman" w:cs="Times New Roman"/>
          <w:sz w:val="24"/>
          <w:szCs w:val="24"/>
        </w:rPr>
        <w:t xml:space="preserve">, the </w:t>
      </w:r>
      <w:r w:rsidR="00E25CFF">
        <w:rPr>
          <w:rFonts w:ascii="Times New Roman" w:hAnsi="Times New Roman" w:cs="Times New Roman"/>
          <w:sz w:val="24"/>
          <w:szCs w:val="24"/>
        </w:rPr>
        <w:t xml:space="preserve">almost comically creepy </w:t>
      </w:r>
      <w:r w:rsidRPr="006B2AF6">
        <w:rPr>
          <w:rFonts w:ascii="Times New Roman" w:hAnsi="Times New Roman" w:cs="Times New Roman"/>
          <w:sz w:val="24"/>
          <w:szCs w:val="24"/>
        </w:rPr>
        <w:t>way he approaches Renfield, Lucy, and Mina right before attacking</w:t>
      </w:r>
      <w:r w:rsidR="00E25CFF">
        <w:rPr>
          <w:rFonts w:ascii="Times New Roman" w:hAnsi="Times New Roman" w:cs="Times New Roman"/>
          <w:sz w:val="24"/>
          <w:szCs w:val="24"/>
        </w:rPr>
        <w:t>, Renfield in Dracula’s castle and Lucy and Mina in their bedrooms in order to sustain himself and create more vampires,</w:t>
      </w:r>
      <w:r w:rsidRPr="006B2AF6">
        <w:rPr>
          <w:rFonts w:ascii="Times New Roman" w:hAnsi="Times New Roman" w:cs="Times New Roman"/>
          <w:sz w:val="24"/>
          <w:szCs w:val="24"/>
        </w:rPr>
        <w:t xml:space="preserve"> (Browning, 17:50</w:t>
      </w:r>
      <w:r>
        <w:rPr>
          <w:rFonts w:ascii="Times New Roman" w:hAnsi="Times New Roman" w:cs="Times New Roman"/>
          <w:sz w:val="24"/>
          <w:szCs w:val="24"/>
        </w:rPr>
        <w:t>,</w:t>
      </w:r>
      <w:r w:rsidRPr="006B2AF6">
        <w:rPr>
          <w:rFonts w:ascii="Times New Roman" w:hAnsi="Times New Roman" w:cs="Times New Roman"/>
          <w:sz w:val="24"/>
          <w:szCs w:val="24"/>
        </w:rPr>
        <w:t xml:space="preserve"> 28:45, 37:40), and the many connections Dracula has to animals, having a castle crawling in insects and rodents, and transforming into a bat </w:t>
      </w:r>
      <w:r w:rsidR="00E25CFF">
        <w:rPr>
          <w:rFonts w:ascii="Times New Roman" w:hAnsi="Times New Roman" w:cs="Times New Roman"/>
          <w:sz w:val="24"/>
          <w:szCs w:val="24"/>
        </w:rPr>
        <w:t>driving the carriage, at his castle</w:t>
      </w:r>
      <w:r w:rsidRPr="006B2AF6">
        <w:rPr>
          <w:rFonts w:ascii="Times New Roman" w:hAnsi="Times New Roman" w:cs="Times New Roman"/>
          <w:sz w:val="24"/>
          <w:szCs w:val="24"/>
        </w:rPr>
        <w:t>,</w:t>
      </w:r>
      <w:r w:rsidR="00E25CFF">
        <w:rPr>
          <w:rFonts w:ascii="Times New Roman" w:hAnsi="Times New Roman" w:cs="Times New Roman"/>
          <w:sz w:val="24"/>
          <w:szCs w:val="24"/>
        </w:rPr>
        <w:t xml:space="preserve"> and outside Mina’s balcony,</w:t>
      </w:r>
      <w:r w:rsidRPr="006B2AF6">
        <w:rPr>
          <w:rFonts w:ascii="Times New Roman" w:hAnsi="Times New Roman" w:cs="Times New Roman"/>
          <w:sz w:val="24"/>
          <w:szCs w:val="24"/>
        </w:rPr>
        <w:t xml:space="preserve"> as well as a wolf </w:t>
      </w:r>
      <w:r w:rsidR="00E25CFF">
        <w:rPr>
          <w:rFonts w:ascii="Times New Roman" w:hAnsi="Times New Roman" w:cs="Times New Roman"/>
          <w:sz w:val="24"/>
          <w:szCs w:val="24"/>
        </w:rPr>
        <w:t xml:space="preserve">when running away from the Sanitarium </w:t>
      </w:r>
      <w:r w:rsidRPr="006B2AF6">
        <w:rPr>
          <w:rFonts w:ascii="Times New Roman" w:hAnsi="Times New Roman" w:cs="Times New Roman"/>
          <w:sz w:val="24"/>
          <w:szCs w:val="24"/>
        </w:rPr>
        <w:t xml:space="preserve">(Browning, </w:t>
      </w:r>
      <w:r w:rsidR="00E25CFF">
        <w:rPr>
          <w:rFonts w:ascii="Times New Roman" w:hAnsi="Times New Roman" w:cs="Times New Roman"/>
          <w:sz w:val="24"/>
          <w:szCs w:val="24"/>
        </w:rPr>
        <w:t xml:space="preserve">5:48-6:02, </w:t>
      </w:r>
      <w:r w:rsidRPr="006B2AF6">
        <w:rPr>
          <w:rFonts w:ascii="Times New Roman" w:hAnsi="Times New Roman" w:cs="Times New Roman"/>
          <w:sz w:val="24"/>
          <w:szCs w:val="24"/>
        </w:rPr>
        <w:t xml:space="preserve">44:40). </w:t>
      </w:r>
      <w:commentRangeEnd w:id="2"/>
      <w:r>
        <w:rPr>
          <w:rStyle w:val="CommentReference"/>
        </w:rPr>
        <w:commentReference w:id="2"/>
      </w:r>
      <w:r w:rsidRPr="006B2AF6">
        <w:rPr>
          <w:rFonts w:ascii="Times New Roman" w:hAnsi="Times New Roman" w:cs="Times New Roman"/>
          <w:sz w:val="24"/>
          <w:szCs w:val="24"/>
        </w:rPr>
        <w:t>From top to bottom, these examples primitivize Dracula because they show he is focused on the immediate present, implying he is unable to think complexly about the future (</w:t>
      </w:r>
      <w:proofErr w:type="gramStart"/>
      <w:r w:rsidRPr="006B2AF6">
        <w:rPr>
          <w:rFonts w:ascii="Times New Roman" w:hAnsi="Times New Roman" w:cs="Times New Roman"/>
          <w:sz w:val="24"/>
          <w:szCs w:val="24"/>
        </w:rPr>
        <w:t>this lines</w:t>
      </w:r>
      <w:proofErr w:type="gramEnd"/>
      <w:r w:rsidRPr="006B2AF6">
        <w:rPr>
          <w:rFonts w:ascii="Times New Roman" w:hAnsi="Times New Roman" w:cs="Times New Roman"/>
          <w:sz w:val="24"/>
          <w:szCs w:val="24"/>
        </w:rPr>
        <w:t xml:space="preserve"> up with the larger picture of most of his attacks seeming to be spur-of-the moment events, with the longest period of planning taking a </w:t>
      </w:r>
      <w:commentRangeStart w:id="3"/>
      <w:r w:rsidRPr="006B2AF6">
        <w:rPr>
          <w:rFonts w:ascii="Times New Roman" w:hAnsi="Times New Roman" w:cs="Times New Roman"/>
          <w:sz w:val="24"/>
          <w:szCs w:val="24"/>
        </w:rPr>
        <w:t>day</w:t>
      </w:r>
      <w:commentRangeEnd w:id="3"/>
      <w:r>
        <w:rPr>
          <w:rStyle w:val="CommentReference"/>
        </w:rPr>
        <w:commentReference w:id="3"/>
      </w:r>
      <w:r w:rsidRPr="006B2AF6">
        <w:rPr>
          <w:rFonts w:ascii="Times New Roman" w:hAnsi="Times New Roman" w:cs="Times New Roman"/>
          <w:sz w:val="24"/>
          <w:szCs w:val="24"/>
        </w:rPr>
        <w:t xml:space="preserve">). Dracula’s poor English also primitivizes him because it distances himself from the proper English of the respected, educated, and wealthy </w:t>
      </w:r>
      <w:commentRangeStart w:id="4"/>
      <w:r w:rsidRPr="006B2AF6">
        <w:rPr>
          <w:rFonts w:ascii="Times New Roman" w:hAnsi="Times New Roman" w:cs="Times New Roman"/>
          <w:sz w:val="24"/>
          <w:szCs w:val="24"/>
        </w:rPr>
        <w:t>Londoners</w:t>
      </w:r>
      <w:commentRangeEnd w:id="4"/>
      <w:r>
        <w:rPr>
          <w:rStyle w:val="CommentReference"/>
        </w:rPr>
        <w:commentReference w:id="4"/>
      </w:r>
      <w:r w:rsidRPr="006B2AF6">
        <w:rPr>
          <w:rFonts w:ascii="Times New Roman" w:hAnsi="Times New Roman" w:cs="Times New Roman"/>
          <w:sz w:val="24"/>
          <w:szCs w:val="24"/>
        </w:rPr>
        <w:t xml:space="preserve">. This juxtaposition calls attention to Dracula’s lack of respect, education, and material wealth, thereby Othering him </w:t>
      </w:r>
      <w:r w:rsidRPr="006B2AF6">
        <w:rPr>
          <w:rStyle w:val="pspdfkit-6fq5ysqkmc2gc1fek9b659qfh8"/>
          <w:rFonts w:ascii="Times New Roman" w:hAnsi="Times New Roman" w:cs="Times New Roman"/>
          <w:color w:val="000000"/>
          <w:sz w:val="24"/>
          <w:szCs w:val="24"/>
          <w:shd w:val="clear" w:color="auto" w:fill="FFFFFF"/>
        </w:rPr>
        <w:t>as a primitive, colonized person</w:t>
      </w:r>
      <w:r w:rsidR="00BF7B5A">
        <w:rPr>
          <w:rStyle w:val="pspdfkit-6fq5ysqkmc2gc1fek9b659qfh8"/>
          <w:rFonts w:ascii="Times New Roman" w:hAnsi="Times New Roman" w:cs="Times New Roman"/>
          <w:color w:val="000000"/>
          <w:sz w:val="24"/>
          <w:szCs w:val="24"/>
          <w:shd w:val="clear" w:color="auto" w:fill="FFFFFF"/>
        </w:rPr>
        <w:t xml:space="preserve"> </w:t>
      </w:r>
      <w:r w:rsidR="00BF7B5A" w:rsidRPr="006B2AF6">
        <w:rPr>
          <w:rFonts w:ascii="Times New Roman" w:hAnsi="Times New Roman" w:cs="Times New Roman"/>
          <w:sz w:val="24"/>
          <w:szCs w:val="24"/>
        </w:rPr>
        <w:t>(</w:t>
      </w:r>
      <w:r w:rsidR="00BF7B5A">
        <w:rPr>
          <w:rStyle w:val="pspdfkit-6fq5ysqkmc2gc1fek9b659qfh8"/>
          <w:rFonts w:ascii="Times New Roman" w:hAnsi="Times New Roman" w:cs="Times New Roman"/>
          <w:color w:val="000000"/>
          <w:sz w:val="24"/>
          <w:szCs w:val="24"/>
          <w:shd w:val="clear" w:color="auto" w:fill="FFFFFF"/>
        </w:rPr>
        <w:t>Arata,</w:t>
      </w:r>
      <w:r w:rsidR="00BF7B5A" w:rsidRPr="006B2AF6">
        <w:rPr>
          <w:rStyle w:val="pspdfkit-6fq5ysqkmc2gc1fek9b659qfh8"/>
          <w:rFonts w:ascii="Times New Roman" w:hAnsi="Times New Roman" w:cs="Times New Roman"/>
          <w:color w:val="000000"/>
          <w:sz w:val="24"/>
          <w:szCs w:val="24"/>
          <w:shd w:val="clear" w:color="auto" w:fill="FFFFFF"/>
        </w:rPr>
        <w:t xml:space="preserve"> </w:t>
      </w:r>
      <w:commentRangeStart w:id="5"/>
      <w:r w:rsidR="00BF7B5A" w:rsidRPr="006B2AF6">
        <w:rPr>
          <w:rStyle w:val="pspdfkit-6fq5ysqkmc2gc1fek9b659qfh8"/>
          <w:rFonts w:ascii="Times New Roman" w:hAnsi="Times New Roman" w:cs="Times New Roman"/>
          <w:color w:val="000000"/>
          <w:sz w:val="24"/>
          <w:szCs w:val="24"/>
          <w:shd w:val="clear" w:color="auto" w:fill="FFFFFF"/>
        </w:rPr>
        <w:t>109</w:t>
      </w:r>
      <w:commentRangeEnd w:id="5"/>
      <w:r w:rsidR="00BF7B5A">
        <w:rPr>
          <w:rStyle w:val="CommentReference"/>
        </w:rPr>
        <w:commentReference w:id="5"/>
      </w:r>
      <w:del w:id="6" w:author="Shute, Malcolm" w:date="2023-03-12T22:15:00Z">
        <w:r w:rsidR="00BF7B5A" w:rsidRPr="006B2AF6" w:rsidDel="004745DB">
          <w:rPr>
            <w:rStyle w:val="pspdfkit-6fq5ysqkmc2gc1fek9b659qfh8"/>
            <w:rFonts w:ascii="Times New Roman" w:hAnsi="Times New Roman" w:cs="Times New Roman"/>
            <w:color w:val="000000"/>
            <w:sz w:val="24"/>
            <w:szCs w:val="24"/>
            <w:shd w:val="clear" w:color="auto" w:fill="FFFFFF"/>
          </w:rPr>
          <w:delText>)</w:delText>
        </w:r>
      </w:del>
      <w:r w:rsidR="00BF7B5A" w:rsidRPr="006B2AF6">
        <w:rPr>
          <w:rStyle w:val="pspdfkit-6fq5ysqkmc2gc1fek9b659qfh8"/>
          <w:rFonts w:ascii="Times New Roman" w:hAnsi="Times New Roman" w:cs="Times New Roman"/>
          <w:color w:val="000000"/>
          <w:sz w:val="24"/>
          <w:szCs w:val="24"/>
          <w:shd w:val="clear" w:color="auto" w:fill="FFFFFF"/>
        </w:rPr>
        <w:t>)</w:t>
      </w:r>
      <w:r w:rsidRPr="006B2AF6">
        <w:rPr>
          <w:rStyle w:val="pspdfkit-6fq5ysqkmc2gc1fek9b659qfh8"/>
          <w:rFonts w:ascii="Times New Roman" w:hAnsi="Times New Roman" w:cs="Times New Roman"/>
          <w:color w:val="000000"/>
          <w:sz w:val="24"/>
          <w:szCs w:val="24"/>
          <w:shd w:val="clear" w:color="auto" w:fill="FFFFFF"/>
        </w:rPr>
        <w:t xml:space="preserve">. Regarding Dracula’s creep towards his prey, this can be seen as an almost animalistic behavior, which, when combined with his affinity for animals, can be seen as Browning attempting to characterize </w:t>
      </w:r>
      <w:r w:rsidRPr="006B2AF6">
        <w:rPr>
          <w:rStyle w:val="pspdfkit-6fq5ysqkmc2gc1fek9b659qfh8"/>
          <w:rFonts w:ascii="Times New Roman" w:hAnsi="Times New Roman" w:cs="Times New Roman"/>
          <w:color w:val="000000"/>
          <w:sz w:val="24"/>
          <w:szCs w:val="24"/>
          <w:shd w:val="clear" w:color="auto" w:fill="FFFFFF"/>
        </w:rPr>
        <w:lastRenderedPageBreak/>
        <w:t>Dracula as more animal than human, thus primitivizing him be invoking imagery of a hypothetical less evolved person.</w:t>
      </w:r>
    </w:p>
    <w:p w14:paraId="6629ED05" w14:textId="359CB405" w:rsidR="001376E7" w:rsidRPr="006B2AF6" w:rsidRDefault="001376E7" w:rsidP="001376E7">
      <w:pPr>
        <w:spacing w:line="480" w:lineRule="auto"/>
        <w:rPr>
          <w:rStyle w:val="pspdfkit-6fq5ysqkmc2gc1fek9b659qfh8"/>
          <w:rFonts w:ascii="Times New Roman" w:hAnsi="Times New Roman" w:cs="Times New Roman"/>
          <w:color w:val="000000"/>
          <w:sz w:val="24"/>
          <w:szCs w:val="24"/>
          <w:shd w:val="clear" w:color="auto" w:fill="FFFFFF"/>
        </w:rPr>
      </w:pPr>
      <w:r w:rsidRPr="006B2AF6">
        <w:rPr>
          <w:rStyle w:val="pspdfkit-6fq5ysqkmc2gc1fek9b659qfh8"/>
          <w:rFonts w:ascii="Times New Roman" w:hAnsi="Times New Roman" w:cs="Times New Roman"/>
          <w:color w:val="000000"/>
          <w:sz w:val="24"/>
          <w:szCs w:val="24"/>
          <w:shd w:val="clear" w:color="auto" w:fill="FFFFFF"/>
        </w:rPr>
        <w:tab/>
        <w:t xml:space="preserve">This movie is full of examples of reverse colonization, but the few examples to focus on here include almost the entirety of Renfield’s character, as well as Mina’s behavior after being bitten by Dracula (Browning, 37:40). Renfield is a prime example of reverse colonization. What once was a seemingly respected, white, upper class, London-living real estate agent was swiftly transformed into an insect-craving manifestation of all the primitive aspects of Dracula’s character, and by extension, his race, thus reverse colonizing </w:t>
      </w:r>
      <w:commentRangeStart w:id="7"/>
      <w:r w:rsidRPr="006B2AF6">
        <w:rPr>
          <w:rStyle w:val="pspdfkit-6fq5ysqkmc2gc1fek9b659qfh8"/>
          <w:rFonts w:ascii="Times New Roman" w:hAnsi="Times New Roman" w:cs="Times New Roman"/>
          <w:color w:val="000000"/>
          <w:sz w:val="24"/>
          <w:szCs w:val="24"/>
          <w:shd w:val="clear" w:color="auto" w:fill="FFFFFF"/>
        </w:rPr>
        <w:t>Renfield</w:t>
      </w:r>
      <w:commentRangeEnd w:id="7"/>
      <w:r>
        <w:rPr>
          <w:rStyle w:val="CommentReference"/>
        </w:rPr>
        <w:commentReference w:id="7"/>
      </w:r>
      <w:r w:rsidRPr="006B2AF6">
        <w:rPr>
          <w:rStyle w:val="pspdfkit-6fq5ysqkmc2gc1fek9b659qfh8"/>
          <w:rFonts w:ascii="Times New Roman" w:hAnsi="Times New Roman" w:cs="Times New Roman"/>
          <w:color w:val="000000"/>
          <w:sz w:val="24"/>
          <w:szCs w:val="24"/>
          <w:shd w:val="clear" w:color="auto" w:fill="FFFFFF"/>
        </w:rPr>
        <w:t>.</w:t>
      </w:r>
      <w:r w:rsidR="00873BCA">
        <w:rPr>
          <w:rStyle w:val="pspdfkit-6fq5ysqkmc2gc1fek9b659qfh8"/>
          <w:rFonts w:ascii="Times New Roman" w:hAnsi="Times New Roman" w:cs="Times New Roman"/>
          <w:color w:val="000000"/>
          <w:sz w:val="24"/>
          <w:szCs w:val="24"/>
          <w:shd w:val="clear" w:color="auto" w:fill="FFFFFF"/>
        </w:rPr>
        <w:t xml:space="preserve"> This is shown in the difference in his character before and after the bite. Before, he treats the Transylvanians</w:t>
      </w:r>
      <w:r w:rsidR="004E3747">
        <w:rPr>
          <w:rStyle w:val="pspdfkit-6fq5ysqkmc2gc1fek9b659qfh8"/>
          <w:rFonts w:ascii="Times New Roman" w:hAnsi="Times New Roman" w:cs="Times New Roman"/>
          <w:color w:val="000000"/>
          <w:sz w:val="24"/>
          <w:szCs w:val="24"/>
          <w:shd w:val="clear" w:color="auto" w:fill="FFFFFF"/>
        </w:rPr>
        <w:t xml:space="preserve"> and Dracula in Transylvania</w:t>
      </w:r>
      <w:r w:rsidR="00873BCA">
        <w:rPr>
          <w:rStyle w:val="pspdfkit-6fq5ysqkmc2gc1fek9b659qfh8"/>
          <w:rFonts w:ascii="Times New Roman" w:hAnsi="Times New Roman" w:cs="Times New Roman"/>
          <w:color w:val="000000"/>
          <w:sz w:val="24"/>
          <w:szCs w:val="24"/>
          <w:shd w:val="clear" w:color="auto" w:fill="FFFFFF"/>
        </w:rPr>
        <w:t xml:space="preserve"> in a similar way to how the Londoners treat Dracula before learning he is a vampire</w:t>
      </w:r>
      <w:r w:rsidR="004E3747">
        <w:rPr>
          <w:rStyle w:val="pspdfkit-6fq5ysqkmc2gc1fek9b659qfh8"/>
          <w:rFonts w:ascii="Times New Roman" w:hAnsi="Times New Roman" w:cs="Times New Roman"/>
          <w:color w:val="000000"/>
          <w:sz w:val="24"/>
          <w:szCs w:val="24"/>
          <w:shd w:val="clear" w:color="auto" w:fill="FFFFFF"/>
        </w:rPr>
        <w:t xml:space="preserve"> </w:t>
      </w:r>
      <w:proofErr w:type="gramStart"/>
      <w:r w:rsidR="004E3747">
        <w:rPr>
          <w:rStyle w:val="pspdfkit-6fq5ysqkmc2gc1fek9b659qfh8"/>
          <w:rFonts w:ascii="Times New Roman" w:hAnsi="Times New Roman" w:cs="Times New Roman"/>
          <w:color w:val="000000"/>
          <w:sz w:val="24"/>
          <w:szCs w:val="24"/>
          <w:shd w:val="clear" w:color="auto" w:fill="FFFFFF"/>
        </w:rPr>
        <w:t>in an effort to</w:t>
      </w:r>
      <w:proofErr w:type="gramEnd"/>
      <w:r w:rsidR="004E3747">
        <w:rPr>
          <w:rStyle w:val="pspdfkit-6fq5ysqkmc2gc1fek9b659qfh8"/>
          <w:rFonts w:ascii="Times New Roman" w:hAnsi="Times New Roman" w:cs="Times New Roman"/>
          <w:color w:val="000000"/>
          <w:sz w:val="24"/>
          <w:szCs w:val="24"/>
          <w:shd w:val="clear" w:color="auto" w:fill="FFFFFF"/>
        </w:rPr>
        <w:t xml:space="preserve"> be cordial and upper class to his hosts, respecting their customs and traditions like the crucifix</w:t>
      </w:r>
      <w:r w:rsidR="00873BCA">
        <w:rPr>
          <w:rStyle w:val="pspdfkit-6fq5ysqkmc2gc1fek9b659qfh8"/>
          <w:rFonts w:ascii="Times New Roman" w:hAnsi="Times New Roman" w:cs="Times New Roman"/>
          <w:color w:val="000000"/>
          <w:sz w:val="24"/>
          <w:szCs w:val="24"/>
          <w:shd w:val="clear" w:color="auto" w:fill="FFFFFF"/>
        </w:rPr>
        <w:t xml:space="preserve"> (Browning, 1:20-16:44). After, he behaves much more primitively, saying “who wants to eat flies…when I can get nice, fat spiders”</w:t>
      </w:r>
      <w:r w:rsidR="004E3747">
        <w:rPr>
          <w:rStyle w:val="pspdfkit-6fq5ysqkmc2gc1fek9b659qfh8"/>
          <w:rFonts w:ascii="Times New Roman" w:hAnsi="Times New Roman" w:cs="Times New Roman"/>
          <w:color w:val="000000"/>
          <w:sz w:val="24"/>
          <w:szCs w:val="24"/>
          <w:shd w:val="clear" w:color="auto" w:fill="FFFFFF"/>
        </w:rPr>
        <w:t xml:space="preserve"> to the sanitarium worker in his cell at the sanitarium in an effort to get his spider back from </w:t>
      </w:r>
      <w:r w:rsidR="00873BCA">
        <w:rPr>
          <w:rStyle w:val="pspdfkit-6fq5ysqkmc2gc1fek9b659qfh8"/>
          <w:rFonts w:ascii="Times New Roman" w:hAnsi="Times New Roman" w:cs="Times New Roman"/>
          <w:color w:val="000000"/>
          <w:sz w:val="24"/>
          <w:szCs w:val="24"/>
          <w:shd w:val="clear" w:color="auto" w:fill="FFFFFF"/>
        </w:rPr>
        <w:t xml:space="preserve">, having an inflection invoking imagery of a lunatic, and crawling </w:t>
      </w:r>
      <w:r w:rsidR="004E3747">
        <w:rPr>
          <w:rStyle w:val="pspdfkit-6fq5ysqkmc2gc1fek9b659qfh8"/>
          <w:rFonts w:ascii="Times New Roman" w:hAnsi="Times New Roman" w:cs="Times New Roman"/>
          <w:color w:val="000000"/>
          <w:sz w:val="24"/>
          <w:szCs w:val="24"/>
          <w:shd w:val="clear" w:color="auto" w:fill="FFFFFF"/>
        </w:rPr>
        <w:t xml:space="preserve">on all fours </w:t>
      </w:r>
      <w:r w:rsidR="00873BCA">
        <w:rPr>
          <w:rStyle w:val="pspdfkit-6fq5ysqkmc2gc1fek9b659qfh8"/>
          <w:rFonts w:ascii="Times New Roman" w:hAnsi="Times New Roman" w:cs="Times New Roman"/>
          <w:color w:val="000000"/>
          <w:sz w:val="24"/>
          <w:szCs w:val="24"/>
          <w:shd w:val="clear" w:color="auto" w:fill="FFFFFF"/>
        </w:rPr>
        <w:t>up to a maid before attacking her</w:t>
      </w:r>
      <w:r w:rsidR="004E3747">
        <w:rPr>
          <w:rStyle w:val="pspdfkit-6fq5ysqkmc2gc1fek9b659qfh8"/>
          <w:rFonts w:ascii="Times New Roman" w:hAnsi="Times New Roman" w:cs="Times New Roman"/>
          <w:color w:val="000000"/>
          <w:sz w:val="24"/>
          <w:szCs w:val="24"/>
          <w:shd w:val="clear" w:color="auto" w:fill="FFFFFF"/>
        </w:rPr>
        <w:t xml:space="preserve"> in the sanitarium’s foyer</w:t>
      </w:r>
      <w:r w:rsidR="00873BCA">
        <w:rPr>
          <w:rStyle w:val="pspdfkit-6fq5ysqkmc2gc1fek9b659qfh8"/>
          <w:rFonts w:ascii="Times New Roman" w:hAnsi="Times New Roman" w:cs="Times New Roman"/>
          <w:color w:val="000000"/>
          <w:sz w:val="24"/>
          <w:szCs w:val="24"/>
          <w:shd w:val="clear" w:color="auto" w:fill="FFFFFF"/>
        </w:rPr>
        <w:t xml:space="preserve"> (Browning, 30:55, </w:t>
      </w:r>
      <w:r w:rsidR="004E3747">
        <w:rPr>
          <w:rStyle w:val="pspdfkit-6fq5ysqkmc2gc1fek9b659qfh8"/>
          <w:rFonts w:ascii="Times New Roman" w:hAnsi="Times New Roman" w:cs="Times New Roman"/>
          <w:color w:val="000000"/>
          <w:sz w:val="24"/>
          <w:szCs w:val="24"/>
          <w:shd w:val="clear" w:color="auto" w:fill="FFFFFF"/>
        </w:rPr>
        <w:t>48:48</w:t>
      </w:r>
      <w:r w:rsidR="00873BCA">
        <w:rPr>
          <w:rStyle w:val="pspdfkit-6fq5ysqkmc2gc1fek9b659qfh8"/>
          <w:rFonts w:ascii="Times New Roman" w:hAnsi="Times New Roman" w:cs="Times New Roman"/>
          <w:color w:val="000000"/>
          <w:sz w:val="24"/>
          <w:szCs w:val="24"/>
          <w:shd w:val="clear" w:color="auto" w:fill="FFFFFF"/>
        </w:rPr>
        <w:t xml:space="preserve">). </w:t>
      </w:r>
      <w:r w:rsidRPr="006B2AF6">
        <w:rPr>
          <w:rStyle w:val="pspdfkit-6fq5ysqkmc2gc1fek9b659qfh8"/>
          <w:rFonts w:ascii="Times New Roman" w:hAnsi="Times New Roman" w:cs="Times New Roman"/>
          <w:color w:val="000000"/>
          <w:sz w:val="24"/>
          <w:szCs w:val="24"/>
          <w:shd w:val="clear" w:color="auto" w:fill="FFFFFF"/>
        </w:rPr>
        <w:t xml:space="preserve">Mina, on the other hand, is much more interesting.  </w:t>
      </w:r>
      <w:commentRangeStart w:id="8"/>
      <w:r w:rsidRPr="006B2AF6">
        <w:rPr>
          <w:rStyle w:val="pspdfkit-6fq5ysqkmc2gc1fek9b659qfh8"/>
          <w:rFonts w:ascii="Times New Roman" w:hAnsi="Times New Roman" w:cs="Times New Roman"/>
          <w:color w:val="000000"/>
          <w:sz w:val="24"/>
          <w:szCs w:val="24"/>
          <w:shd w:val="clear" w:color="auto" w:fill="FFFFFF"/>
        </w:rPr>
        <w:t xml:space="preserve">After being </w:t>
      </w:r>
      <w:r w:rsidR="006402C9" w:rsidRPr="006B2AF6">
        <w:rPr>
          <w:rStyle w:val="pspdfkit-6fq5ysqkmc2gc1fek9b659qfh8"/>
          <w:rFonts w:ascii="Times New Roman" w:hAnsi="Times New Roman" w:cs="Times New Roman"/>
          <w:color w:val="000000"/>
          <w:sz w:val="24"/>
          <w:szCs w:val="24"/>
          <w:shd w:val="clear" w:color="auto" w:fill="FFFFFF"/>
        </w:rPr>
        <w:t>bitten</w:t>
      </w:r>
      <w:r w:rsidRPr="006B2AF6">
        <w:rPr>
          <w:rStyle w:val="pspdfkit-6fq5ysqkmc2gc1fek9b659qfh8"/>
          <w:rFonts w:ascii="Times New Roman" w:hAnsi="Times New Roman" w:cs="Times New Roman"/>
          <w:color w:val="000000"/>
          <w:sz w:val="24"/>
          <w:szCs w:val="24"/>
          <w:shd w:val="clear" w:color="auto" w:fill="FFFFFF"/>
        </w:rPr>
        <w:t xml:space="preserve">, Mina slowly shows more and more behaviors typical of vampires, beginning with an aversion to wolf’s bane </w:t>
      </w:r>
      <w:r w:rsidR="004E3747">
        <w:rPr>
          <w:rStyle w:val="pspdfkit-6fq5ysqkmc2gc1fek9b659qfh8"/>
          <w:rFonts w:ascii="Times New Roman" w:hAnsi="Times New Roman" w:cs="Times New Roman"/>
          <w:color w:val="000000"/>
          <w:sz w:val="24"/>
          <w:szCs w:val="24"/>
          <w:shd w:val="clear" w:color="auto" w:fill="FFFFFF"/>
        </w:rPr>
        <w:t xml:space="preserve">when she complains about the “horrible smell of that awful weed” to Harker </w:t>
      </w:r>
      <w:r w:rsidR="0025341A">
        <w:rPr>
          <w:rStyle w:val="pspdfkit-6fq5ysqkmc2gc1fek9b659qfh8"/>
          <w:rFonts w:ascii="Times New Roman" w:hAnsi="Times New Roman" w:cs="Times New Roman"/>
          <w:color w:val="000000"/>
          <w:sz w:val="24"/>
          <w:szCs w:val="24"/>
          <w:shd w:val="clear" w:color="auto" w:fill="FFFFFF"/>
        </w:rPr>
        <w:t>on her balcony</w:t>
      </w:r>
      <w:r w:rsidR="006402C9">
        <w:rPr>
          <w:rStyle w:val="pspdfkit-6fq5ysqkmc2gc1fek9b659qfh8"/>
          <w:rFonts w:ascii="Times New Roman" w:hAnsi="Times New Roman" w:cs="Times New Roman"/>
          <w:color w:val="000000"/>
          <w:sz w:val="24"/>
          <w:szCs w:val="24"/>
          <w:shd w:val="clear" w:color="auto" w:fill="FFFFFF"/>
        </w:rPr>
        <w:t xml:space="preserve"> </w:t>
      </w:r>
      <w:r w:rsidRPr="006B2AF6">
        <w:rPr>
          <w:rStyle w:val="pspdfkit-6fq5ysqkmc2gc1fek9b659qfh8"/>
          <w:rFonts w:ascii="Times New Roman" w:hAnsi="Times New Roman" w:cs="Times New Roman"/>
          <w:color w:val="000000"/>
          <w:sz w:val="24"/>
          <w:szCs w:val="24"/>
          <w:shd w:val="clear" w:color="auto" w:fill="FFFFFF"/>
        </w:rPr>
        <w:t>(Browning, 1:01:33)</w:t>
      </w:r>
      <w:r w:rsidR="004E3747">
        <w:rPr>
          <w:rStyle w:val="pspdfkit-6fq5ysqkmc2gc1fek9b659qfh8"/>
          <w:rFonts w:ascii="Times New Roman" w:hAnsi="Times New Roman" w:cs="Times New Roman"/>
          <w:color w:val="000000"/>
          <w:sz w:val="24"/>
          <w:szCs w:val="24"/>
          <w:shd w:val="clear" w:color="auto" w:fill="FFFFFF"/>
        </w:rPr>
        <w:t>. Then, she tells Harker about her</w:t>
      </w:r>
      <w:r w:rsidRPr="006B2AF6">
        <w:rPr>
          <w:rStyle w:val="pspdfkit-6fq5ysqkmc2gc1fek9b659qfh8"/>
          <w:rFonts w:ascii="Times New Roman" w:hAnsi="Times New Roman" w:cs="Times New Roman"/>
          <w:color w:val="000000"/>
          <w:sz w:val="24"/>
          <w:szCs w:val="24"/>
          <w:shd w:val="clear" w:color="auto" w:fill="FFFFFF"/>
        </w:rPr>
        <w:t xml:space="preserve"> newfound appreciation for “nights with fog”, when “only yesterday she said she was afraid of the night”</w:t>
      </w:r>
      <w:r w:rsidR="004E3747">
        <w:rPr>
          <w:rStyle w:val="pspdfkit-6fq5ysqkmc2gc1fek9b659qfh8"/>
          <w:rFonts w:ascii="Times New Roman" w:hAnsi="Times New Roman" w:cs="Times New Roman"/>
          <w:color w:val="000000"/>
          <w:sz w:val="24"/>
          <w:szCs w:val="24"/>
          <w:shd w:val="clear" w:color="auto" w:fill="FFFFFF"/>
        </w:rPr>
        <w:t xml:space="preserve"> </w:t>
      </w:r>
      <w:proofErr w:type="gramStart"/>
      <w:r w:rsidR="004E3747">
        <w:rPr>
          <w:rStyle w:val="pspdfkit-6fq5ysqkmc2gc1fek9b659qfh8"/>
          <w:rFonts w:ascii="Times New Roman" w:hAnsi="Times New Roman" w:cs="Times New Roman"/>
          <w:color w:val="000000"/>
          <w:sz w:val="24"/>
          <w:szCs w:val="24"/>
          <w:shd w:val="clear" w:color="auto" w:fill="FFFFFF"/>
        </w:rPr>
        <w:t>in an attempt to</w:t>
      </w:r>
      <w:proofErr w:type="gramEnd"/>
      <w:r w:rsidR="004E3747">
        <w:rPr>
          <w:rStyle w:val="pspdfkit-6fq5ysqkmc2gc1fek9b659qfh8"/>
          <w:rFonts w:ascii="Times New Roman" w:hAnsi="Times New Roman" w:cs="Times New Roman"/>
          <w:color w:val="000000"/>
          <w:sz w:val="24"/>
          <w:szCs w:val="24"/>
          <w:shd w:val="clear" w:color="auto" w:fill="FFFFFF"/>
        </w:rPr>
        <w:t xml:space="preserve"> convince him that she is healthy and seduce him into getting bitten</w:t>
      </w:r>
      <w:r w:rsidR="0025341A">
        <w:rPr>
          <w:rStyle w:val="pspdfkit-6fq5ysqkmc2gc1fek9b659qfh8"/>
          <w:rFonts w:ascii="Times New Roman" w:hAnsi="Times New Roman" w:cs="Times New Roman"/>
          <w:color w:val="000000"/>
          <w:sz w:val="24"/>
          <w:szCs w:val="24"/>
          <w:shd w:val="clear" w:color="auto" w:fill="FFFFFF"/>
        </w:rPr>
        <w:t xml:space="preserve"> on her balcony</w:t>
      </w:r>
      <w:r w:rsidR="004E3747">
        <w:rPr>
          <w:rStyle w:val="pspdfkit-6fq5ysqkmc2gc1fek9b659qfh8"/>
          <w:rFonts w:ascii="Times New Roman" w:hAnsi="Times New Roman" w:cs="Times New Roman"/>
          <w:color w:val="000000"/>
          <w:sz w:val="24"/>
          <w:szCs w:val="24"/>
          <w:shd w:val="clear" w:color="auto" w:fill="FFFFFF"/>
        </w:rPr>
        <w:t>.</w:t>
      </w:r>
      <w:r w:rsidRPr="006B2AF6">
        <w:rPr>
          <w:rStyle w:val="pspdfkit-6fq5ysqkmc2gc1fek9b659qfh8"/>
          <w:rFonts w:ascii="Times New Roman" w:hAnsi="Times New Roman" w:cs="Times New Roman"/>
          <w:color w:val="000000"/>
          <w:sz w:val="24"/>
          <w:szCs w:val="24"/>
          <w:shd w:val="clear" w:color="auto" w:fill="FFFFFF"/>
        </w:rPr>
        <w:t xml:space="preserve"> (Browning, 1:03:08), being able to communicate with Dracula as a bat</w:t>
      </w:r>
      <w:r w:rsidR="0025341A">
        <w:rPr>
          <w:rStyle w:val="pspdfkit-6fq5ysqkmc2gc1fek9b659qfh8"/>
          <w:rFonts w:ascii="Times New Roman" w:hAnsi="Times New Roman" w:cs="Times New Roman"/>
          <w:color w:val="000000"/>
          <w:sz w:val="24"/>
          <w:szCs w:val="24"/>
          <w:shd w:val="clear" w:color="auto" w:fill="FFFFFF"/>
        </w:rPr>
        <w:t xml:space="preserve"> on her balcony as Dracula tries to get Mina to get Harker to get rid of Van </w:t>
      </w:r>
      <w:proofErr w:type="spellStart"/>
      <w:r w:rsidR="0025341A">
        <w:rPr>
          <w:rStyle w:val="pspdfkit-6fq5ysqkmc2gc1fek9b659qfh8"/>
          <w:rFonts w:ascii="Times New Roman" w:hAnsi="Times New Roman" w:cs="Times New Roman"/>
          <w:color w:val="000000"/>
          <w:sz w:val="24"/>
          <w:szCs w:val="24"/>
          <w:shd w:val="clear" w:color="auto" w:fill="FFFFFF"/>
        </w:rPr>
        <w:t>Helsing’s</w:t>
      </w:r>
      <w:proofErr w:type="spellEnd"/>
      <w:r w:rsidR="0025341A">
        <w:rPr>
          <w:rStyle w:val="pspdfkit-6fq5ysqkmc2gc1fek9b659qfh8"/>
          <w:rFonts w:ascii="Times New Roman" w:hAnsi="Times New Roman" w:cs="Times New Roman"/>
          <w:color w:val="000000"/>
          <w:sz w:val="24"/>
          <w:szCs w:val="24"/>
          <w:shd w:val="clear" w:color="auto" w:fill="FFFFFF"/>
        </w:rPr>
        <w:t xml:space="preserve"> crucifix</w:t>
      </w:r>
      <w:r w:rsidRPr="006B2AF6">
        <w:rPr>
          <w:rStyle w:val="pspdfkit-6fq5ysqkmc2gc1fek9b659qfh8"/>
          <w:rFonts w:ascii="Times New Roman" w:hAnsi="Times New Roman" w:cs="Times New Roman"/>
          <w:color w:val="000000"/>
          <w:sz w:val="24"/>
          <w:szCs w:val="24"/>
          <w:shd w:val="clear" w:color="auto" w:fill="FFFFFF"/>
        </w:rPr>
        <w:t xml:space="preserve"> (Browning, 1:03:25), and </w:t>
      </w:r>
      <w:r w:rsidR="0025341A">
        <w:rPr>
          <w:rStyle w:val="pspdfkit-6fq5ysqkmc2gc1fek9b659qfh8"/>
          <w:rFonts w:ascii="Times New Roman" w:hAnsi="Times New Roman" w:cs="Times New Roman"/>
          <w:color w:val="000000"/>
          <w:sz w:val="24"/>
          <w:szCs w:val="24"/>
          <w:shd w:val="clear" w:color="auto" w:fill="FFFFFF"/>
        </w:rPr>
        <w:t xml:space="preserve">her </w:t>
      </w:r>
      <w:r w:rsidR="0025341A">
        <w:rPr>
          <w:rStyle w:val="pspdfkit-6fq5ysqkmc2gc1fek9b659qfh8"/>
          <w:rFonts w:ascii="Times New Roman" w:hAnsi="Times New Roman" w:cs="Times New Roman"/>
          <w:color w:val="000000"/>
          <w:sz w:val="24"/>
          <w:szCs w:val="24"/>
          <w:shd w:val="clear" w:color="auto" w:fill="FFFFFF"/>
        </w:rPr>
        <w:lastRenderedPageBreak/>
        <w:t>subsequent</w:t>
      </w:r>
      <w:r w:rsidRPr="006B2AF6">
        <w:rPr>
          <w:rStyle w:val="pspdfkit-6fq5ysqkmc2gc1fek9b659qfh8"/>
          <w:rFonts w:ascii="Times New Roman" w:hAnsi="Times New Roman" w:cs="Times New Roman"/>
          <w:color w:val="000000"/>
          <w:sz w:val="24"/>
          <w:szCs w:val="24"/>
          <w:shd w:val="clear" w:color="auto" w:fill="FFFFFF"/>
        </w:rPr>
        <w:t xml:space="preserve"> terrified </w:t>
      </w:r>
      <w:r w:rsidR="0025341A">
        <w:rPr>
          <w:rStyle w:val="pspdfkit-6fq5ysqkmc2gc1fek9b659qfh8"/>
          <w:rFonts w:ascii="Times New Roman" w:hAnsi="Times New Roman" w:cs="Times New Roman"/>
          <w:color w:val="000000"/>
          <w:sz w:val="24"/>
          <w:szCs w:val="24"/>
          <w:shd w:val="clear" w:color="auto" w:fill="FFFFFF"/>
        </w:rPr>
        <w:t>reaction to his</w:t>
      </w:r>
      <w:r w:rsidRPr="006B2AF6">
        <w:rPr>
          <w:rStyle w:val="pspdfkit-6fq5ysqkmc2gc1fek9b659qfh8"/>
          <w:rFonts w:ascii="Times New Roman" w:hAnsi="Times New Roman" w:cs="Times New Roman"/>
          <w:color w:val="000000"/>
          <w:sz w:val="24"/>
          <w:szCs w:val="24"/>
          <w:shd w:val="clear" w:color="auto" w:fill="FFFFFF"/>
        </w:rPr>
        <w:t xml:space="preserve"> crucifix</w:t>
      </w:r>
      <w:r w:rsidR="0025341A">
        <w:rPr>
          <w:rStyle w:val="pspdfkit-6fq5ysqkmc2gc1fek9b659qfh8"/>
          <w:rFonts w:ascii="Times New Roman" w:hAnsi="Times New Roman" w:cs="Times New Roman"/>
          <w:color w:val="000000"/>
          <w:sz w:val="24"/>
          <w:szCs w:val="24"/>
          <w:shd w:val="clear" w:color="auto" w:fill="FFFFFF"/>
        </w:rPr>
        <w:t xml:space="preserve"> moments later on the balcony</w:t>
      </w:r>
      <w:r w:rsidRPr="006B2AF6">
        <w:rPr>
          <w:rStyle w:val="pspdfkit-6fq5ysqkmc2gc1fek9b659qfh8"/>
          <w:rFonts w:ascii="Times New Roman" w:hAnsi="Times New Roman" w:cs="Times New Roman"/>
          <w:color w:val="000000"/>
          <w:sz w:val="24"/>
          <w:szCs w:val="24"/>
          <w:shd w:val="clear" w:color="auto" w:fill="FFFFFF"/>
        </w:rPr>
        <w:t xml:space="preserve"> (Browning, 1:04:47). </w:t>
      </w:r>
      <w:commentRangeEnd w:id="8"/>
      <w:r>
        <w:rPr>
          <w:rStyle w:val="CommentReference"/>
        </w:rPr>
        <w:commentReference w:id="8"/>
      </w:r>
      <w:r w:rsidRPr="006B2AF6">
        <w:rPr>
          <w:rStyle w:val="pspdfkit-6fq5ysqkmc2gc1fek9b659qfh8"/>
          <w:rFonts w:ascii="Times New Roman" w:hAnsi="Times New Roman" w:cs="Times New Roman"/>
          <w:color w:val="000000"/>
          <w:sz w:val="24"/>
          <w:szCs w:val="24"/>
          <w:shd w:val="clear" w:color="auto" w:fill="FFFFFF"/>
        </w:rPr>
        <w:t xml:space="preserve">These changes make the idea that Dracula is reverse colonizing his victims much more explicit. By having Mina show behaviors relevant to </w:t>
      </w:r>
      <w:commentRangeStart w:id="9"/>
      <w:r w:rsidRPr="006B2AF6">
        <w:rPr>
          <w:rStyle w:val="pspdfkit-6fq5ysqkmc2gc1fek9b659qfh8"/>
          <w:rFonts w:ascii="Times New Roman" w:hAnsi="Times New Roman" w:cs="Times New Roman"/>
          <w:color w:val="000000"/>
          <w:sz w:val="24"/>
          <w:szCs w:val="24"/>
          <w:shd w:val="clear" w:color="auto" w:fill="FFFFFF"/>
        </w:rPr>
        <w:t xml:space="preserve">Dracula’s race </w:t>
      </w:r>
      <w:commentRangeEnd w:id="9"/>
      <w:r w:rsidR="002A030D">
        <w:rPr>
          <w:rStyle w:val="CommentReference"/>
        </w:rPr>
        <w:commentReference w:id="9"/>
      </w:r>
      <w:r w:rsidRPr="006B2AF6">
        <w:rPr>
          <w:rStyle w:val="pspdfkit-6fq5ysqkmc2gc1fek9b659qfh8"/>
          <w:rFonts w:ascii="Times New Roman" w:hAnsi="Times New Roman" w:cs="Times New Roman"/>
          <w:color w:val="000000"/>
          <w:sz w:val="24"/>
          <w:szCs w:val="24"/>
          <w:shd w:val="clear" w:color="auto" w:fill="FFFFFF"/>
        </w:rPr>
        <w:t xml:space="preserve">as opposed to her own white race, an argument can be made that Dracula is “erasing” Mina’s own race and replacing it with his own, thereby reverse colonizing </w:t>
      </w:r>
      <w:commentRangeStart w:id="10"/>
      <w:r w:rsidRPr="006B2AF6">
        <w:rPr>
          <w:rStyle w:val="pspdfkit-6fq5ysqkmc2gc1fek9b659qfh8"/>
          <w:rFonts w:ascii="Times New Roman" w:hAnsi="Times New Roman" w:cs="Times New Roman"/>
          <w:color w:val="000000"/>
          <w:sz w:val="24"/>
          <w:szCs w:val="24"/>
          <w:shd w:val="clear" w:color="auto" w:fill="FFFFFF"/>
        </w:rPr>
        <w:t>her</w:t>
      </w:r>
      <w:commentRangeEnd w:id="10"/>
      <w:r>
        <w:rPr>
          <w:rStyle w:val="CommentReference"/>
        </w:rPr>
        <w:commentReference w:id="10"/>
      </w:r>
      <w:r w:rsidRPr="006B2AF6">
        <w:rPr>
          <w:rStyle w:val="pspdfkit-6fq5ysqkmc2gc1fek9b659qfh8"/>
          <w:rFonts w:ascii="Times New Roman" w:hAnsi="Times New Roman" w:cs="Times New Roman"/>
          <w:color w:val="000000"/>
          <w:sz w:val="24"/>
          <w:szCs w:val="24"/>
          <w:shd w:val="clear" w:color="auto" w:fill="FFFFFF"/>
        </w:rPr>
        <w:t xml:space="preserve">. In addition, a key point to mention is that after being bit, both Renfield and Mina appear to “switch sides”, with Renfield exclaiming his loyalty to Dracula throughout the movie and Mina only really listening to Dracula after being bitten, not the Londoners. Examples of this include Mina ignoring the men telling her to go to her room until Dracula tells her to </w:t>
      </w:r>
      <w:r w:rsidR="0025341A">
        <w:rPr>
          <w:rStyle w:val="pspdfkit-6fq5ysqkmc2gc1fek9b659qfh8"/>
          <w:rFonts w:ascii="Times New Roman" w:hAnsi="Times New Roman" w:cs="Times New Roman"/>
          <w:color w:val="000000"/>
          <w:sz w:val="24"/>
          <w:szCs w:val="24"/>
          <w:shd w:val="clear" w:color="auto" w:fill="FFFFFF"/>
        </w:rPr>
        <w:t xml:space="preserve">in the foyer </w:t>
      </w:r>
      <w:r w:rsidRPr="006B2AF6">
        <w:rPr>
          <w:rStyle w:val="pspdfkit-6fq5ysqkmc2gc1fek9b659qfh8"/>
          <w:rFonts w:ascii="Times New Roman" w:hAnsi="Times New Roman" w:cs="Times New Roman"/>
          <w:color w:val="000000"/>
          <w:sz w:val="24"/>
          <w:szCs w:val="24"/>
          <w:shd w:val="clear" w:color="auto" w:fill="FFFFFF"/>
        </w:rPr>
        <w:t xml:space="preserve">(Browning, 40:55-42:30), and Mina dropping everything to (try to) do what Dracula squeaks to her as a bat </w:t>
      </w:r>
      <w:r w:rsidR="0025341A">
        <w:rPr>
          <w:rStyle w:val="pspdfkit-6fq5ysqkmc2gc1fek9b659qfh8"/>
          <w:rFonts w:ascii="Times New Roman" w:hAnsi="Times New Roman" w:cs="Times New Roman"/>
          <w:color w:val="000000"/>
          <w:sz w:val="24"/>
          <w:szCs w:val="24"/>
          <w:shd w:val="clear" w:color="auto" w:fill="FFFFFF"/>
        </w:rPr>
        <w:t xml:space="preserve">because of her newfound vampirism </w:t>
      </w:r>
      <w:r w:rsidRPr="006B2AF6">
        <w:rPr>
          <w:rStyle w:val="pspdfkit-6fq5ysqkmc2gc1fek9b659qfh8"/>
          <w:rFonts w:ascii="Times New Roman" w:hAnsi="Times New Roman" w:cs="Times New Roman"/>
          <w:color w:val="000000"/>
          <w:sz w:val="24"/>
          <w:szCs w:val="24"/>
          <w:shd w:val="clear" w:color="auto" w:fill="FFFFFF"/>
        </w:rPr>
        <w:t>(Browning, 1:03:</w:t>
      </w:r>
      <w:commentRangeStart w:id="11"/>
      <w:r w:rsidRPr="006B2AF6">
        <w:rPr>
          <w:rStyle w:val="pspdfkit-6fq5ysqkmc2gc1fek9b659qfh8"/>
          <w:rFonts w:ascii="Times New Roman" w:hAnsi="Times New Roman" w:cs="Times New Roman"/>
          <w:color w:val="000000"/>
          <w:sz w:val="24"/>
          <w:szCs w:val="24"/>
          <w:shd w:val="clear" w:color="auto" w:fill="FFFFFF"/>
        </w:rPr>
        <w:t>25</w:t>
      </w:r>
      <w:commentRangeEnd w:id="11"/>
      <w:r>
        <w:rPr>
          <w:rStyle w:val="CommentReference"/>
        </w:rPr>
        <w:commentReference w:id="11"/>
      </w:r>
      <w:r w:rsidRPr="006B2AF6">
        <w:rPr>
          <w:rStyle w:val="pspdfkit-6fq5ysqkmc2gc1fek9b659qfh8"/>
          <w:rFonts w:ascii="Times New Roman" w:hAnsi="Times New Roman" w:cs="Times New Roman"/>
          <w:color w:val="000000"/>
          <w:sz w:val="24"/>
          <w:szCs w:val="24"/>
          <w:shd w:val="clear" w:color="auto" w:fill="FFFFFF"/>
        </w:rPr>
        <w:t>).</w:t>
      </w:r>
    </w:p>
    <w:p w14:paraId="7176CDED" w14:textId="3E9C6B76" w:rsidR="001376E7" w:rsidRPr="006B2AF6" w:rsidRDefault="001376E7" w:rsidP="001376E7">
      <w:pPr>
        <w:spacing w:line="480" w:lineRule="auto"/>
        <w:rPr>
          <w:rFonts w:ascii="Times New Roman" w:hAnsi="Times New Roman" w:cs="Times New Roman"/>
          <w:sz w:val="24"/>
          <w:szCs w:val="24"/>
        </w:rPr>
      </w:pPr>
      <w:r w:rsidRPr="006B2AF6">
        <w:rPr>
          <w:rStyle w:val="pspdfkit-6fq5ysqkmc2gc1fek9b659qfh8"/>
          <w:rFonts w:ascii="Times New Roman" w:hAnsi="Times New Roman" w:cs="Times New Roman"/>
          <w:color w:val="000000"/>
          <w:sz w:val="24"/>
          <w:szCs w:val="24"/>
          <w:shd w:val="clear" w:color="auto" w:fill="FFFFFF"/>
        </w:rPr>
        <w:tab/>
      </w:r>
      <w:r>
        <w:rPr>
          <w:rStyle w:val="pspdfkit-6fq5ysqkmc2gc1fek9b659qfh8"/>
          <w:rFonts w:ascii="Times New Roman" w:hAnsi="Times New Roman" w:cs="Times New Roman"/>
          <w:color w:val="000000"/>
          <w:sz w:val="24"/>
          <w:szCs w:val="24"/>
          <w:shd w:val="clear" w:color="auto" w:fill="FFFFFF"/>
        </w:rPr>
        <w:t xml:space="preserve">To quickly touch on the trappings of wealth and respectability absent from Dracula’s castle, attention needs to be brought to a few aspects. Namely, the abundance of insects and rodents running around (and the cobwebs!), the total lack of servants, carriage drivers, and other workers typically found in a castle, a general lack of furnishings (and even some railings missing!), and the only light sources being moonlight, a fireplace, and a few </w:t>
      </w:r>
      <w:commentRangeStart w:id="12"/>
      <w:r>
        <w:rPr>
          <w:rStyle w:val="pspdfkit-6fq5ysqkmc2gc1fek9b659qfh8"/>
          <w:rFonts w:ascii="Times New Roman" w:hAnsi="Times New Roman" w:cs="Times New Roman"/>
          <w:color w:val="000000"/>
          <w:sz w:val="24"/>
          <w:szCs w:val="24"/>
          <w:shd w:val="clear" w:color="auto" w:fill="FFFFFF"/>
        </w:rPr>
        <w:t>candles</w:t>
      </w:r>
      <w:commentRangeEnd w:id="12"/>
      <w:r>
        <w:rPr>
          <w:rStyle w:val="CommentReference"/>
        </w:rPr>
        <w:commentReference w:id="12"/>
      </w:r>
      <w:r w:rsidR="00BF7B5A">
        <w:rPr>
          <w:rStyle w:val="pspdfkit-6fq5ysqkmc2gc1fek9b659qfh8"/>
          <w:rFonts w:ascii="Times New Roman" w:hAnsi="Times New Roman" w:cs="Times New Roman"/>
          <w:color w:val="000000"/>
          <w:sz w:val="24"/>
          <w:szCs w:val="24"/>
          <w:shd w:val="clear" w:color="auto" w:fill="FFFFFF"/>
        </w:rPr>
        <w:t xml:space="preserve"> (Browning, 5:24-6:29, 9:12-18:08)</w:t>
      </w:r>
      <w:r>
        <w:rPr>
          <w:rStyle w:val="pspdfkit-6fq5ysqkmc2gc1fek9b659qfh8"/>
          <w:rFonts w:ascii="Times New Roman" w:hAnsi="Times New Roman" w:cs="Times New Roman"/>
          <w:color w:val="000000"/>
          <w:sz w:val="24"/>
          <w:szCs w:val="24"/>
          <w:shd w:val="clear" w:color="auto" w:fill="FFFFFF"/>
        </w:rPr>
        <w:t xml:space="preserve">. All of these are examples of things that no one should find in a castle owned and operated by someone wealthy enough to own a castle. This can be interpreted to mean a couple of things. Class discussions directed these observations to characterize Dracula as a colonized person. This is predicated on the connection between the stereotypically poor colonized person and Dracula’s seemingly </w:t>
      </w:r>
      <w:proofErr w:type="gramStart"/>
      <w:r>
        <w:rPr>
          <w:rStyle w:val="pspdfkit-6fq5ysqkmc2gc1fek9b659qfh8"/>
          <w:rFonts w:ascii="Times New Roman" w:hAnsi="Times New Roman" w:cs="Times New Roman"/>
          <w:color w:val="000000"/>
          <w:sz w:val="24"/>
          <w:szCs w:val="24"/>
          <w:shd w:val="clear" w:color="auto" w:fill="FFFFFF"/>
        </w:rPr>
        <w:t>lack of</w:t>
      </w:r>
      <w:proofErr w:type="gramEnd"/>
      <w:r>
        <w:rPr>
          <w:rStyle w:val="pspdfkit-6fq5ysqkmc2gc1fek9b659qfh8"/>
          <w:rFonts w:ascii="Times New Roman" w:hAnsi="Times New Roman" w:cs="Times New Roman"/>
          <w:color w:val="000000"/>
          <w:sz w:val="24"/>
          <w:szCs w:val="24"/>
          <w:shd w:val="clear" w:color="auto" w:fill="FFFFFF"/>
        </w:rPr>
        <w:t xml:space="preserve"> material wealth incriminating him as a colonized person</w:t>
      </w:r>
      <w:r w:rsidR="00C14EA8">
        <w:rPr>
          <w:rStyle w:val="pspdfkit-6fq5ysqkmc2gc1fek9b659qfh8"/>
          <w:rFonts w:ascii="Times New Roman" w:hAnsi="Times New Roman" w:cs="Times New Roman"/>
          <w:color w:val="000000"/>
          <w:sz w:val="24"/>
          <w:szCs w:val="24"/>
          <w:shd w:val="clear" w:color="auto" w:fill="FFFFFF"/>
        </w:rPr>
        <w:t xml:space="preserve"> (as </w:t>
      </w:r>
      <w:r w:rsidR="00C14EA8" w:rsidRPr="00C14EA8">
        <w:t>discu</w:t>
      </w:r>
      <w:r w:rsidR="00C14EA8">
        <w:t xml:space="preserve">ssed later with </w:t>
      </w:r>
      <w:r w:rsidR="00C14EA8" w:rsidRPr="00C14EA8">
        <w:t>Dracula’s</w:t>
      </w:r>
      <w:r w:rsidR="00C14EA8">
        <w:rPr>
          <w:rStyle w:val="pspdfkit-6fq5ysqkmc2gc1fek9b659qfh8"/>
          <w:rFonts w:ascii="Times New Roman" w:hAnsi="Times New Roman" w:cs="Times New Roman"/>
          <w:color w:val="000000"/>
          <w:sz w:val="24"/>
          <w:szCs w:val="24"/>
          <w:shd w:val="clear" w:color="auto" w:fill="FFFFFF"/>
        </w:rPr>
        <w:t xml:space="preserve"> reflection)</w:t>
      </w:r>
      <w:r>
        <w:rPr>
          <w:rStyle w:val="pspdfkit-6fq5ysqkmc2gc1fek9b659qfh8"/>
          <w:rFonts w:ascii="Times New Roman" w:hAnsi="Times New Roman" w:cs="Times New Roman"/>
          <w:color w:val="000000"/>
          <w:sz w:val="24"/>
          <w:szCs w:val="24"/>
          <w:shd w:val="clear" w:color="auto" w:fill="FFFFFF"/>
        </w:rPr>
        <w:t xml:space="preserve">. Another interpretation could be that (as mentioned earlier), Dracula is attempting to use the castle as a means to establish credibility </w:t>
      </w:r>
      <w:r>
        <w:rPr>
          <w:rStyle w:val="pspdfkit-6fq5ysqkmc2gc1fek9b659qfh8"/>
          <w:rFonts w:ascii="Times New Roman" w:hAnsi="Times New Roman" w:cs="Times New Roman"/>
          <w:color w:val="000000"/>
          <w:sz w:val="24"/>
          <w:szCs w:val="24"/>
          <w:shd w:val="clear" w:color="auto" w:fill="FFFFFF"/>
        </w:rPr>
        <w:lastRenderedPageBreak/>
        <w:t xml:space="preserve">with Renfield as a nobleman but is not in tune enough or did not prepare enough to really sell it to the audience. This generates a sort of uneasiness in the viewer that knows something is wrong, but either is not able to identify it or does not know where to begin identifying </w:t>
      </w:r>
      <w:commentRangeStart w:id="13"/>
      <w:r>
        <w:rPr>
          <w:rStyle w:val="pspdfkit-6fq5ysqkmc2gc1fek9b659qfh8"/>
          <w:rFonts w:ascii="Times New Roman" w:hAnsi="Times New Roman" w:cs="Times New Roman"/>
          <w:color w:val="000000"/>
          <w:sz w:val="24"/>
          <w:szCs w:val="24"/>
          <w:shd w:val="clear" w:color="auto" w:fill="FFFFFF"/>
        </w:rPr>
        <w:t>it</w:t>
      </w:r>
      <w:commentRangeEnd w:id="13"/>
      <w:r>
        <w:rPr>
          <w:rStyle w:val="CommentReference"/>
        </w:rPr>
        <w:commentReference w:id="13"/>
      </w:r>
      <w:r>
        <w:rPr>
          <w:rStyle w:val="pspdfkit-6fq5ysqkmc2gc1fek9b659qfh8"/>
          <w:rFonts w:ascii="Times New Roman" w:hAnsi="Times New Roman" w:cs="Times New Roman"/>
          <w:color w:val="000000"/>
          <w:sz w:val="24"/>
          <w:szCs w:val="24"/>
          <w:shd w:val="clear" w:color="auto" w:fill="FFFFFF"/>
        </w:rPr>
        <w:t>.</w:t>
      </w:r>
    </w:p>
    <w:p w14:paraId="75C6F9A0" w14:textId="709848E8"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On the topic of the women’s lack of agency in the film, there are 3 instances worth looking at. First, there are Dracula’s three wives, who are only on screen twice: At the start of the movie where they get out of their coffins, wander for a bit, and say nothing (Browning, 5:51-6:18). Later, they appear in a doorway, wearing long, flowy wedding dresses, arms clutched to their chest as they slowly creep towards Renfield. As Renfield opens a door, the wives stare at him from behind with a look akin to a starving animal about to hunt. Through Dracula Magic</w:t>
      </w:r>
      <w:commentRangeStart w:id="14"/>
      <w:r w:rsidRPr="00BC1D1A">
        <w:rPr>
          <w:rFonts w:ascii="Times New Roman" w:hAnsi="Times New Roman" w:cs="Times New Roman"/>
          <w:sz w:val="24"/>
          <w:szCs w:val="24"/>
        </w:rPr>
        <w:t xml:space="preserve"> ™</w:t>
      </w:r>
      <w:commentRangeEnd w:id="14"/>
      <w:r>
        <w:rPr>
          <w:rStyle w:val="CommentReference"/>
        </w:rPr>
        <w:commentReference w:id="14"/>
      </w:r>
      <w:r>
        <w:rPr>
          <w:rFonts w:ascii="Times New Roman" w:hAnsi="Times New Roman" w:cs="Times New Roman"/>
          <w:sz w:val="24"/>
          <w:szCs w:val="24"/>
        </w:rPr>
        <w:t xml:space="preserve">, Renfield collapses, and the wives begin encroaching on him. Dracula enters stage right, wards off the wives, who back away fearful of Dracula, and Dracula “feasts” on Renfield </w:t>
      </w:r>
      <w:commentRangeStart w:id="15"/>
      <w:r>
        <w:rPr>
          <w:rFonts w:ascii="Times New Roman" w:hAnsi="Times New Roman" w:cs="Times New Roman"/>
          <w:sz w:val="24"/>
          <w:szCs w:val="24"/>
        </w:rPr>
        <w:t>himself (Browning, 16:45-17:45)</w:t>
      </w:r>
      <w:commentRangeEnd w:id="15"/>
      <w:r>
        <w:rPr>
          <w:rStyle w:val="CommentReference"/>
        </w:rPr>
        <w:commentReference w:id="15"/>
      </w:r>
      <w:r>
        <w:rPr>
          <w:rFonts w:ascii="Times New Roman" w:hAnsi="Times New Roman" w:cs="Times New Roman"/>
          <w:sz w:val="24"/>
          <w:szCs w:val="24"/>
        </w:rPr>
        <w:t xml:space="preserve">. The entire scene has no dialogue. This scene is relevant because this is the only thing that the wives do in the entire film. These women’s only role in the movie was to be told “no, you cannot do what you want to do” by Dracula. This is </w:t>
      </w:r>
      <w:proofErr w:type="gramStart"/>
      <w:r>
        <w:rPr>
          <w:rFonts w:ascii="Times New Roman" w:hAnsi="Times New Roman" w:cs="Times New Roman"/>
          <w:sz w:val="24"/>
          <w:szCs w:val="24"/>
        </w:rPr>
        <w:t>a pretty obvious</w:t>
      </w:r>
      <w:proofErr w:type="gramEnd"/>
      <w:r>
        <w:rPr>
          <w:rFonts w:ascii="Times New Roman" w:hAnsi="Times New Roman" w:cs="Times New Roman"/>
          <w:sz w:val="24"/>
          <w:szCs w:val="24"/>
        </w:rPr>
        <w:t xml:space="preserve"> example of how the wives have no agency in the film, as they bend to whatever the man in their life wants them to do, as opposed to what they want to </w:t>
      </w:r>
      <w:commentRangeStart w:id="16"/>
      <w:r>
        <w:rPr>
          <w:rFonts w:ascii="Times New Roman" w:hAnsi="Times New Roman" w:cs="Times New Roman"/>
          <w:sz w:val="24"/>
          <w:szCs w:val="24"/>
        </w:rPr>
        <w:t>do</w:t>
      </w:r>
      <w:commentRangeEnd w:id="16"/>
      <w:r>
        <w:rPr>
          <w:rStyle w:val="CommentReference"/>
        </w:rPr>
        <w:commentReference w:id="16"/>
      </w:r>
      <w:r>
        <w:rPr>
          <w:rFonts w:ascii="Times New Roman" w:hAnsi="Times New Roman" w:cs="Times New Roman"/>
          <w:sz w:val="24"/>
          <w:szCs w:val="24"/>
        </w:rPr>
        <w:t xml:space="preserve">. Secondly, there is Lucy. Similarly, Lucy has a very limited role in the movie. She never really does anything to further her own agenda. She’s at the opera to socialize with her friend Mina, then she gets bitten in the night, dying to extreme blood loss (Browning, 29:30). She ends up being resurrected as a vampire and kills a few kids (Browning, 49:25), and then disappears for the rest of the film. The only real action Lucy takes in the movie is killing kids, and the only reason she did was because of Dracula vampirizing her and making her want to, as opposed to her doing it of her own volition. This is another example of women’s lack of agency in the film. Finally, there is Mina, who never gets the chance to do </w:t>
      </w:r>
      <w:r>
        <w:rPr>
          <w:rFonts w:ascii="Times New Roman" w:hAnsi="Times New Roman" w:cs="Times New Roman"/>
          <w:sz w:val="24"/>
          <w:szCs w:val="24"/>
        </w:rPr>
        <w:lastRenderedPageBreak/>
        <w:t xml:space="preserve">what she wants in the film. Of particular interest is the scene from 42:00-42:50 (Browning). The </w:t>
      </w:r>
      <w:r w:rsidRPr="008F6BBF">
        <w:rPr>
          <w:rFonts w:ascii="Times New Roman" w:hAnsi="Times New Roman" w:cs="Times New Roman"/>
          <w:sz w:val="24"/>
          <w:szCs w:val="24"/>
        </w:rPr>
        <w:t xml:space="preserve">focus of this scene is primarily on the discovery of Dracula not casting a reflection, which will be discussed later. However, by focusing on Mina’s responses here, one can continue to make an argument that women in this film do not have agency. The scene opens with suit-wearing Dracula towering over a dress and scarf wearing Mina, who is sitting on a couch looking quite energetic and cheerful. Mina’s father shows up and tries to convince her to go to her room for the night, “as professor Van </w:t>
      </w:r>
      <w:proofErr w:type="spellStart"/>
      <w:r w:rsidRPr="008F6BBF">
        <w:rPr>
          <w:rFonts w:ascii="Times New Roman" w:hAnsi="Times New Roman" w:cs="Times New Roman"/>
          <w:sz w:val="24"/>
          <w:szCs w:val="24"/>
        </w:rPr>
        <w:t>Helsing</w:t>
      </w:r>
      <w:proofErr w:type="spellEnd"/>
      <w:r w:rsidRPr="008F6BBF">
        <w:rPr>
          <w:rFonts w:ascii="Times New Roman" w:hAnsi="Times New Roman" w:cs="Times New Roman"/>
          <w:sz w:val="24"/>
          <w:szCs w:val="24"/>
        </w:rPr>
        <w:t xml:space="preserve"> suggests”</w:t>
      </w:r>
      <w:r>
        <w:rPr>
          <w:rFonts w:ascii="Times New Roman" w:hAnsi="Times New Roman" w:cs="Times New Roman"/>
          <w:sz w:val="24"/>
          <w:szCs w:val="24"/>
        </w:rPr>
        <w:t xml:space="preserve"> (Browning, 42:10)</w:t>
      </w:r>
      <w:r w:rsidRPr="008F6BBF">
        <w:rPr>
          <w:rFonts w:ascii="Times New Roman" w:hAnsi="Times New Roman" w:cs="Times New Roman"/>
          <w:sz w:val="24"/>
          <w:szCs w:val="24"/>
        </w:rPr>
        <w:t>. Mina counters by standing up, saying that she’s “feeling quite well”</w:t>
      </w:r>
      <w:r>
        <w:rPr>
          <w:rFonts w:ascii="Times New Roman" w:hAnsi="Times New Roman" w:cs="Times New Roman"/>
          <w:sz w:val="24"/>
          <w:szCs w:val="24"/>
        </w:rPr>
        <w:t xml:space="preserve"> (Browning, 42:16)</w:t>
      </w:r>
      <w:r w:rsidRPr="008F6BBF">
        <w:rPr>
          <w:rFonts w:ascii="Times New Roman" w:hAnsi="Times New Roman" w:cs="Times New Roman"/>
          <w:sz w:val="24"/>
          <w:szCs w:val="24"/>
        </w:rPr>
        <w:t>. Then, Dracula tells Mina to listen to her father, garnering the response “very well, goodnight”</w:t>
      </w:r>
      <w:r>
        <w:rPr>
          <w:rFonts w:ascii="Times New Roman" w:hAnsi="Times New Roman" w:cs="Times New Roman"/>
          <w:sz w:val="24"/>
          <w:szCs w:val="24"/>
        </w:rPr>
        <w:t xml:space="preserve"> (Browning, 42:26)</w:t>
      </w:r>
      <w:r w:rsidRPr="008F6BBF">
        <w:rPr>
          <w:rFonts w:ascii="Times New Roman" w:hAnsi="Times New Roman" w:cs="Times New Roman"/>
          <w:sz w:val="24"/>
          <w:szCs w:val="24"/>
        </w:rPr>
        <w:t>.</w:t>
      </w:r>
      <w:r>
        <w:rPr>
          <w:rFonts w:ascii="Times New Roman" w:hAnsi="Times New Roman" w:cs="Times New Roman"/>
          <w:sz w:val="24"/>
          <w:szCs w:val="24"/>
        </w:rPr>
        <w:t xml:space="preserve"> This shows that Mina has no agency because she must listen to a man about matters as trivial as bedtime, even when she does not want to go to bed and claims that she is well enough to stay </w:t>
      </w:r>
      <w:commentRangeStart w:id="17"/>
      <w:r>
        <w:rPr>
          <w:rFonts w:ascii="Times New Roman" w:hAnsi="Times New Roman" w:cs="Times New Roman"/>
          <w:sz w:val="24"/>
          <w:szCs w:val="24"/>
        </w:rPr>
        <w:t>up</w:t>
      </w:r>
      <w:commentRangeEnd w:id="17"/>
      <w:r>
        <w:rPr>
          <w:rStyle w:val="CommentReference"/>
        </w:rPr>
        <w:commentReference w:id="17"/>
      </w:r>
      <w:r>
        <w:rPr>
          <w:rFonts w:ascii="Times New Roman" w:hAnsi="Times New Roman" w:cs="Times New Roman"/>
          <w:sz w:val="24"/>
          <w:szCs w:val="24"/>
        </w:rPr>
        <w:t>.</w:t>
      </w:r>
    </w:p>
    <w:p w14:paraId="6D636B21" w14:textId="0DBE9D02" w:rsidR="001376E7" w:rsidRPr="008F6BBF"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To contextualize these women in terms of the gender double bind, the wives are very clearly on the demon side of the split, as their only action in the movie is trying to ea</w:t>
      </w:r>
      <w:r w:rsidR="0025341A">
        <w:rPr>
          <w:rFonts w:ascii="Times New Roman" w:hAnsi="Times New Roman" w:cs="Times New Roman"/>
          <w:sz w:val="24"/>
          <w:szCs w:val="24"/>
        </w:rPr>
        <w:t>t</w:t>
      </w:r>
      <w:r>
        <w:rPr>
          <w:rFonts w:ascii="Times New Roman" w:hAnsi="Times New Roman" w:cs="Times New Roman"/>
          <w:sz w:val="24"/>
          <w:szCs w:val="24"/>
        </w:rPr>
        <w:t xml:space="preserve"> Renfield (especially under a Freudian </w:t>
      </w:r>
      <w:commentRangeStart w:id="18"/>
      <w:r>
        <w:rPr>
          <w:rFonts w:ascii="Times New Roman" w:hAnsi="Times New Roman" w:cs="Times New Roman"/>
          <w:sz w:val="24"/>
          <w:szCs w:val="24"/>
        </w:rPr>
        <w:t>interpretation</w:t>
      </w:r>
      <w:commentRangeEnd w:id="18"/>
      <w:r>
        <w:rPr>
          <w:rStyle w:val="CommentReference"/>
        </w:rPr>
        <w:commentReference w:id="18"/>
      </w:r>
      <w:r>
        <w:rPr>
          <w:rFonts w:ascii="Times New Roman" w:hAnsi="Times New Roman" w:cs="Times New Roman"/>
          <w:sz w:val="24"/>
          <w:szCs w:val="24"/>
        </w:rPr>
        <w:t>).  Mina highlights the angel side of the split, being seen as a defensive, often clueless love interest who cannot defend herself without the help of a big, strong, white man</w:t>
      </w:r>
      <w:r w:rsidR="0025341A">
        <w:rPr>
          <w:rFonts w:ascii="Times New Roman" w:hAnsi="Times New Roman" w:cs="Times New Roman"/>
          <w:sz w:val="24"/>
          <w:szCs w:val="24"/>
        </w:rPr>
        <w:t xml:space="preserve">, such as at the end of the movie, when Van </w:t>
      </w:r>
      <w:proofErr w:type="spellStart"/>
      <w:r w:rsidR="0025341A">
        <w:rPr>
          <w:rFonts w:ascii="Times New Roman" w:hAnsi="Times New Roman" w:cs="Times New Roman"/>
          <w:sz w:val="24"/>
          <w:szCs w:val="24"/>
        </w:rPr>
        <w:t>Helsing</w:t>
      </w:r>
      <w:proofErr w:type="spellEnd"/>
      <w:r w:rsidR="0025341A">
        <w:rPr>
          <w:rFonts w:ascii="Times New Roman" w:hAnsi="Times New Roman" w:cs="Times New Roman"/>
          <w:sz w:val="24"/>
          <w:szCs w:val="24"/>
        </w:rPr>
        <w:t xml:space="preserve"> has to drive a stake through Dracula’s heart while he sleeps in his coffin during the day at his home in Carfax</w:t>
      </w:r>
      <w:r w:rsidR="006402C9">
        <w:rPr>
          <w:rFonts w:ascii="Times New Roman" w:hAnsi="Times New Roman" w:cs="Times New Roman"/>
          <w:sz w:val="24"/>
          <w:szCs w:val="24"/>
        </w:rPr>
        <w:t xml:space="preserve"> Abbey in order to kill Dracula and free Mina from her vampirism (Browning, 1:12:55).</w:t>
      </w:r>
      <w:r>
        <w:rPr>
          <w:rFonts w:ascii="Times New Roman" w:hAnsi="Times New Roman" w:cs="Times New Roman"/>
          <w:sz w:val="24"/>
          <w:szCs w:val="24"/>
        </w:rPr>
        <w:t xml:space="preserve"> Lucy highlights a transformation from angel to demon, going from a character like Mina to this monster that eats children. The important thing to note here is that the transformation is instant, with no tangible transition between the two states. This reinforces the idea of the gender double bind in which women are exclusively seen as one of the two sides of the </w:t>
      </w:r>
      <w:commentRangeStart w:id="19"/>
      <w:r>
        <w:rPr>
          <w:rFonts w:ascii="Times New Roman" w:hAnsi="Times New Roman" w:cs="Times New Roman"/>
          <w:sz w:val="24"/>
          <w:szCs w:val="24"/>
        </w:rPr>
        <w:t>split</w:t>
      </w:r>
      <w:commentRangeEnd w:id="19"/>
      <w:r>
        <w:rPr>
          <w:rStyle w:val="CommentReference"/>
        </w:rPr>
        <w:commentReference w:id="19"/>
      </w:r>
      <w:r>
        <w:rPr>
          <w:rFonts w:ascii="Times New Roman" w:hAnsi="Times New Roman" w:cs="Times New Roman"/>
          <w:sz w:val="24"/>
          <w:szCs w:val="24"/>
        </w:rPr>
        <w:t>.</w:t>
      </w:r>
    </w:p>
    <w:p w14:paraId="1A11C282" w14:textId="0BD44396"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In general, Dracula is not a very violent movie, at least graphically. There are no visual examples of people being bitten on screen, with most victims having the camera cut away from them at the last second. This is shown with Renfield (Browning, 17:55), the flower girl (Browning,</w:t>
      </w:r>
      <w:r w:rsidRPr="001376E7">
        <w:rPr>
          <w:rFonts w:ascii="Times New Roman" w:hAnsi="Times New Roman" w:cs="Times New Roman"/>
          <w:sz w:val="24"/>
          <w:szCs w:val="24"/>
        </w:rPr>
        <w:t xml:space="preserve"> </w:t>
      </w:r>
      <w:r>
        <w:rPr>
          <w:rFonts w:ascii="Times New Roman" w:hAnsi="Times New Roman" w:cs="Times New Roman"/>
          <w:sz w:val="24"/>
          <w:szCs w:val="24"/>
        </w:rPr>
        <w:t>22:00), Lucy (Browning, 29:00), and Mina (</w:t>
      </w:r>
      <w:commentRangeStart w:id="20"/>
      <w:r>
        <w:rPr>
          <w:rFonts w:ascii="Times New Roman" w:hAnsi="Times New Roman" w:cs="Times New Roman"/>
          <w:sz w:val="24"/>
          <w:szCs w:val="24"/>
        </w:rPr>
        <w:t>Browning</w:t>
      </w:r>
      <w:commentRangeEnd w:id="20"/>
      <w:r>
        <w:rPr>
          <w:rStyle w:val="CommentReference"/>
        </w:rPr>
        <w:commentReference w:id="20"/>
      </w:r>
      <w:r>
        <w:rPr>
          <w:rFonts w:ascii="Times New Roman" w:hAnsi="Times New Roman" w:cs="Times New Roman"/>
          <w:sz w:val="24"/>
          <w:szCs w:val="24"/>
        </w:rPr>
        <w:t xml:space="preserve">, 37:50). In addition, the crew of the boat that Dracula rides to London is all killed, but the most the audience sees is a silhouette of the captain tied to the wheel (Browning, 20:22), Renfield attacks a nurse at 48:45 (Browning), which is omitted, and Van </w:t>
      </w:r>
      <w:proofErr w:type="spellStart"/>
      <w:r>
        <w:rPr>
          <w:rFonts w:ascii="Times New Roman" w:hAnsi="Times New Roman" w:cs="Times New Roman"/>
          <w:sz w:val="24"/>
          <w:szCs w:val="24"/>
        </w:rPr>
        <w:t>Helsing</w:t>
      </w:r>
      <w:proofErr w:type="spellEnd"/>
      <w:r>
        <w:rPr>
          <w:rFonts w:ascii="Times New Roman" w:hAnsi="Times New Roman" w:cs="Times New Roman"/>
          <w:sz w:val="24"/>
          <w:szCs w:val="24"/>
        </w:rPr>
        <w:t xml:space="preserve"> is never seen actually driving the stake through Dracula’s heart (Browning, 1:12:55). In the case of all the bite related incidents (that is to say, not the ship or the stake incidents), all of the cuts away can be interpreted as a representation of the dangers of miscegenation. Miscegenation is the mixing of races through sexual acts. Using the argument earlier that Dracula (and by extension the vampirized Renfield and Lucy) are sexually assaulting their victims (and the implied argument that vampirizing someone is equivalent to deracinating them) (Arata, 116), one can argue that the cut aways are not to protect the viewers from physical violence, but from the unspeakable horror of mixing races by implying sexual relations between an interracial (and sometimes gay! </w:t>
      </w:r>
      <w:commentRangeStart w:id="21"/>
      <w:r>
        <w:rPr>
          <w:rFonts w:ascii="Times New Roman" w:hAnsi="Times New Roman" w:cs="Times New Roman"/>
          <w:sz w:val="24"/>
          <w:szCs w:val="24"/>
        </w:rPr>
        <w:t>Horrifying</w:t>
      </w:r>
      <w:commentRangeEnd w:id="21"/>
      <w:r>
        <w:rPr>
          <w:rStyle w:val="CommentReference"/>
        </w:rPr>
        <w:commentReference w:id="21"/>
      </w:r>
      <w:r>
        <w:rPr>
          <w:rFonts w:ascii="Times New Roman" w:hAnsi="Times New Roman" w:cs="Times New Roman"/>
          <w:sz w:val="24"/>
          <w:szCs w:val="24"/>
        </w:rPr>
        <w:t>!) couple.</w:t>
      </w:r>
    </w:p>
    <w:p w14:paraId="365FAFE5" w14:textId="5622695D"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Finally, Dracula not showing up in the mirror continues to imply that Dracula is a colonized Other. In class, lecture argued that appearing individually in photographs (and by extension, mirrors) puts one in a position of power because they can afford to be photographed or because someone wants to look at them bad enough that they will take a photograph of them. </w:t>
      </w:r>
      <w:r w:rsidR="00637F37">
        <w:rPr>
          <w:rFonts w:ascii="Times New Roman" w:hAnsi="Times New Roman" w:cs="Times New Roman"/>
          <w:sz w:val="24"/>
          <w:szCs w:val="24"/>
        </w:rPr>
        <w:t>F</w:t>
      </w:r>
      <w:r>
        <w:rPr>
          <w:rFonts w:ascii="Times New Roman" w:hAnsi="Times New Roman" w:cs="Times New Roman"/>
          <w:sz w:val="24"/>
          <w:szCs w:val="24"/>
        </w:rPr>
        <w:t xml:space="preserve">ollowing this logic would imply that Dracula, reflectionless as he is, is characterized as poor and unimportant and “unworthy of being captured”. The reflectionless Dracula juxtaposed against the other reflective characters (Browning, 42:00) exacerbates this point by contrasting </w:t>
      </w:r>
      <w:r>
        <w:rPr>
          <w:rFonts w:ascii="Times New Roman" w:hAnsi="Times New Roman" w:cs="Times New Roman"/>
          <w:sz w:val="24"/>
          <w:szCs w:val="24"/>
        </w:rPr>
        <w:lastRenderedPageBreak/>
        <w:t xml:space="preserve">Dracula to the wealthy, educated, arguably important people in the room. These differences highlight the Otherness of Dracula in the light of being </w:t>
      </w:r>
      <w:commentRangeStart w:id="22"/>
      <w:r>
        <w:rPr>
          <w:rFonts w:ascii="Times New Roman" w:hAnsi="Times New Roman" w:cs="Times New Roman"/>
          <w:sz w:val="24"/>
          <w:szCs w:val="24"/>
        </w:rPr>
        <w:t>colonized</w:t>
      </w:r>
      <w:commentRangeEnd w:id="22"/>
      <w:r>
        <w:rPr>
          <w:rStyle w:val="CommentReference"/>
        </w:rPr>
        <w:commentReference w:id="22"/>
      </w:r>
      <w:r>
        <w:rPr>
          <w:rFonts w:ascii="Times New Roman" w:hAnsi="Times New Roman" w:cs="Times New Roman"/>
          <w:sz w:val="24"/>
          <w:szCs w:val="24"/>
        </w:rPr>
        <w:t>.</w:t>
      </w:r>
    </w:p>
    <w:p w14:paraId="0FEBC6A7" w14:textId="77777777" w:rsidR="001376E7" w:rsidRDefault="001376E7" w:rsidP="001376E7">
      <w:pPr>
        <w:spacing w:line="480" w:lineRule="auto"/>
        <w:rPr>
          <w:rFonts w:ascii="Times New Roman" w:hAnsi="Times New Roman" w:cs="Times New Roman"/>
          <w:sz w:val="24"/>
          <w:szCs w:val="24"/>
        </w:rPr>
      </w:pPr>
    </w:p>
    <w:p w14:paraId="63309BB4" w14:textId="77777777"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2)</w:t>
      </w:r>
    </w:p>
    <w:p w14:paraId="5AD23A94" w14:textId="4C4766CD" w:rsidR="001376E7" w:rsidRDefault="001376E7" w:rsidP="001376E7">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The absences this paper addresses in Dracula are an absence of servants and carriage drivers in Dracula’s castle, an absence of bites on screen, and an absence of women in positions that solve problems presented in the plot. The absence of servants in the castle can be seen to suggest that colonized people (i.e. Dracula) are too poor to afford them, or that they are undeserving of them to begin with. </w:t>
      </w:r>
      <w:r w:rsidR="0025341A">
        <w:rPr>
          <w:rFonts w:ascii="Times New Roman" w:hAnsi="Times New Roman" w:cs="Times New Roman"/>
          <w:sz w:val="24"/>
          <w:szCs w:val="24"/>
        </w:rPr>
        <w:t>The Freudian view on the</w:t>
      </w:r>
      <w:r>
        <w:rPr>
          <w:rFonts w:ascii="Times New Roman" w:hAnsi="Times New Roman" w:cs="Times New Roman"/>
          <w:sz w:val="24"/>
          <w:szCs w:val="24"/>
        </w:rPr>
        <w:t xml:space="preserve"> absence of bites view would seem to suggest that miscegenation is an atrocity unfit to be seen by the naked eye. Finally, the absence of women in problem-solving roles can be seen to suggest that women are incapable of handling things on their own and need the help of a big strong white guy to get anything </w:t>
      </w:r>
      <w:commentRangeStart w:id="23"/>
      <w:r>
        <w:rPr>
          <w:rFonts w:ascii="Times New Roman" w:hAnsi="Times New Roman" w:cs="Times New Roman"/>
          <w:sz w:val="24"/>
          <w:szCs w:val="24"/>
        </w:rPr>
        <w:t>done</w:t>
      </w:r>
      <w:commentRangeEnd w:id="23"/>
      <w:r>
        <w:rPr>
          <w:rStyle w:val="CommentReference"/>
        </w:rPr>
        <w:commentReference w:id="23"/>
      </w:r>
      <w:r w:rsidR="0025341A">
        <w:rPr>
          <w:rFonts w:ascii="Times New Roman" w:hAnsi="Times New Roman" w:cs="Times New Roman"/>
          <w:sz w:val="24"/>
          <w:szCs w:val="24"/>
        </w:rPr>
        <w:t xml:space="preserve">, such as when Mina needs </w:t>
      </w:r>
      <w:r w:rsidR="006402C9">
        <w:rPr>
          <w:rFonts w:ascii="Times New Roman" w:hAnsi="Times New Roman" w:cs="Times New Roman"/>
          <w:sz w:val="24"/>
          <w:szCs w:val="24"/>
        </w:rPr>
        <w:t xml:space="preserve">Van </w:t>
      </w:r>
      <w:proofErr w:type="spellStart"/>
      <w:r w:rsidR="006402C9">
        <w:rPr>
          <w:rFonts w:ascii="Times New Roman" w:hAnsi="Times New Roman" w:cs="Times New Roman"/>
          <w:sz w:val="24"/>
          <w:szCs w:val="24"/>
        </w:rPr>
        <w:t>Helsing</w:t>
      </w:r>
      <w:proofErr w:type="spellEnd"/>
      <w:r w:rsidR="006402C9">
        <w:rPr>
          <w:rFonts w:ascii="Times New Roman" w:hAnsi="Times New Roman" w:cs="Times New Roman"/>
          <w:sz w:val="24"/>
          <w:szCs w:val="24"/>
        </w:rPr>
        <w:t xml:space="preserve"> to kill Dracula to free her from his spell (Browning, 1:12:</w:t>
      </w:r>
      <w:commentRangeStart w:id="24"/>
      <w:r w:rsidR="006402C9">
        <w:rPr>
          <w:rFonts w:ascii="Times New Roman" w:hAnsi="Times New Roman" w:cs="Times New Roman"/>
          <w:sz w:val="24"/>
          <w:szCs w:val="24"/>
        </w:rPr>
        <w:t>55</w:t>
      </w:r>
      <w:commentRangeEnd w:id="24"/>
      <w:r w:rsidR="006469F9">
        <w:rPr>
          <w:rStyle w:val="CommentReference"/>
        </w:rPr>
        <w:commentReference w:id="24"/>
      </w:r>
      <w:r w:rsidR="006402C9">
        <w:rPr>
          <w:rFonts w:ascii="Times New Roman" w:hAnsi="Times New Roman" w:cs="Times New Roman"/>
          <w:sz w:val="24"/>
          <w:szCs w:val="24"/>
        </w:rPr>
        <w:t>).</w:t>
      </w:r>
    </w:p>
    <w:p w14:paraId="4E1E3913" w14:textId="77777777" w:rsidR="001376E7" w:rsidRDefault="001376E7" w:rsidP="001376E7">
      <w:pPr>
        <w:spacing w:line="480" w:lineRule="auto"/>
        <w:jc w:val="center"/>
        <w:rPr>
          <w:rFonts w:ascii="Times New Roman" w:hAnsi="Times New Roman" w:cs="Times New Roman"/>
          <w:sz w:val="24"/>
          <w:szCs w:val="24"/>
        </w:rPr>
      </w:pPr>
    </w:p>
    <w:p w14:paraId="78806AA9" w14:textId="6A3FA57B" w:rsidR="001376E7" w:rsidRDefault="001376E7" w:rsidP="001376E7">
      <w:pPr>
        <w:spacing w:line="480" w:lineRule="auto"/>
        <w:jc w:val="center"/>
        <w:rPr>
          <w:rFonts w:ascii="Times New Roman" w:hAnsi="Times New Roman" w:cs="Times New Roman"/>
          <w:sz w:val="24"/>
          <w:szCs w:val="24"/>
        </w:rPr>
      </w:pPr>
    </w:p>
    <w:p w14:paraId="26BC45D0" w14:textId="1FCF0625" w:rsidR="006402C9" w:rsidRDefault="006402C9" w:rsidP="001376E7">
      <w:pPr>
        <w:spacing w:line="480" w:lineRule="auto"/>
        <w:jc w:val="center"/>
        <w:rPr>
          <w:rFonts w:ascii="Times New Roman" w:hAnsi="Times New Roman" w:cs="Times New Roman"/>
          <w:sz w:val="24"/>
          <w:szCs w:val="24"/>
        </w:rPr>
      </w:pPr>
    </w:p>
    <w:p w14:paraId="642B7B27" w14:textId="73206C78" w:rsidR="006402C9" w:rsidRDefault="006402C9" w:rsidP="001376E7">
      <w:pPr>
        <w:spacing w:line="480" w:lineRule="auto"/>
        <w:jc w:val="center"/>
        <w:rPr>
          <w:rFonts w:ascii="Times New Roman" w:hAnsi="Times New Roman" w:cs="Times New Roman"/>
          <w:sz w:val="24"/>
          <w:szCs w:val="24"/>
        </w:rPr>
      </w:pPr>
    </w:p>
    <w:p w14:paraId="3DEE279D" w14:textId="74727ACA" w:rsidR="006402C9" w:rsidRDefault="006402C9" w:rsidP="001376E7">
      <w:pPr>
        <w:spacing w:line="480" w:lineRule="auto"/>
        <w:jc w:val="center"/>
        <w:rPr>
          <w:rFonts w:ascii="Times New Roman" w:hAnsi="Times New Roman" w:cs="Times New Roman"/>
          <w:sz w:val="24"/>
          <w:szCs w:val="24"/>
        </w:rPr>
      </w:pPr>
    </w:p>
    <w:p w14:paraId="66DD7F88" w14:textId="5A7270D4" w:rsidR="006402C9" w:rsidRDefault="006402C9" w:rsidP="001376E7">
      <w:pPr>
        <w:spacing w:line="480" w:lineRule="auto"/>
        <w:jc w:val="center"/>
        <w:rPr>
          <w:rFonts w:ascii="Times New Roman" w:hAnsi="Times New Roman" w:cs="Times New Roman"/>
          <w:sz w:val="24"/>
          <w:szCs w:val="24"/>
        </w:rPr>
      </w:pPr>
    </w:p>
    <w:p w14:paraId="735F487C" w14:textId="77777777" w:rsidR="006402C9" w:rsidRDefault="006402C9" w:rsidP="001376E7">
      <w:pPr>
        <w:spacing w:line="480" w:lineRule="auto"/>
        <w:jc w:val="center"/>
        <w:rPr>
          <w:rFonts w:ascii="Times New Roman" w:hAnsi="Times New Roman" w:cs="Times New Roman"/>
          <w:sz w:val="24"/>
          <w:szCs w:val="24"/>
        </w:rPr>
      </w:pPr>
    </w:p>
    <w:p w14:paraId="7188D0A6" w14:textId="77777777" w:rsidR="001376E7" w:rsidRDefault="001376E7" w:rsidP="001376E7">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References</w:t>
      </w:r>
    </w:p>
    <w:p w14:paraId="6B70055F" w14:textId="77777777" w:rsidR="001376E7" w:rsidRDefault="001376E7" w:rsidP="001376E7">
      <w:pPr>
        <w:pStyle w:val="NormalWeb"/>
        <w:ind w:left="567" w:hanging="567"/>
      </w:pPr>
      <w:r>
        <w:t xml:space="preserve">Arata, Stephen. </w:t>
      </w:r>
      <w:r>
        <w:rPr>
          <w:i/>
          <w:iCs/>
        </w:rPr>
        <w:t xml:space="preserve">Fictions of Loss in the Victorian Fin De </w:t>
      </w:r>
      <w:proofErr w:type="spellStart"/>
      <w:r>
        <w:rPr>
          <w:i/>
          <w:iCs/>
        </w:rPr>
        <w:t>Siecle</w:t>
      </w:r>
      <w:proofErr w:type="spellEnd"/>
      <w:r>
        <w:t xml:space="preserve">. Cambridge University Press, 2009. </w:t>
      </w:r>
    </w:p>
    <w:p w14:paraId="6BF8CA2A" w14:textId="19CF797C" w:rsidR="001376E7" w:rsidRPr="00AB3864" w:rsidRDefault="001376E7" w:rsidP="001376E7">
      <w:pPr>
        <w:pStyle w:val="NormalWeb"/>
        <w:ind w:left="567" w:hanging="567"/>
      </w:pPr>
      <w:r w:rsidRPr="00AB3864">
        <w:t xml:space="preserve">Browning, Tod, director. </w:t>
      </w:r>
      <w:r w:rsidRPr="00AB3864">
        <w:rPr>
          <w:i/>
          <w:iCs/>
        </w:rPr>
        <w:t>Dracula</w:t>
      </w:r>
      <w:r w:rsidRPr="00AB3864">
        <w:t>.</w:t>
      </w:r>
      <w:r>
        <w:t xml:space="preserve"> </w:t>
      </w:r>
      <w:commentRangeStart w:id="25"/>
      <w:r>
        <w:t>Screenplay by Bela Lugosi</w:t>
      </w:r>
      <w:commentRangeEnd w:id="25"/>
      <w:r w:rsidR="00B57B47">
        <w:rPr>
          <w:rStyle w:val="CommentReference"/>
          <w:rFonts w:asciiTheme="minorHAnsi" w:eastAsiaTheme="minorHAnsi" w:hAnsiTheme="minorHAnsi" w:cstheme="minorBidi"/>
        </w:rPr>
        <w:commentReference w:id="25"/>
      </w:r>
      <w:r>
        <w:t>,</w:t>
      </w:r>
      <w:r w:rsidRPr="00AB3864">
        <w:t xml:space="preserve"> Universal Pictures Home Entertainment, 2014</w:t>
      </w:r>
      <w:r>
        <w:t>.</w:t>
      </w:r>
    </w:p>
    <w:p w14:paraId="42708BF8" w14:textId="77777777" w:rsidR="001376E7" w:rsidRPr="00A94BF7" w:rsidRDefault="001376E7" w:rsidP="001376E7">
      <w:pPr>
        <w:spacing w:line="480" w:lineRule="auto"/>
        <w:jc w:val="center"/>
        <w:rPr>
          <w:rFonts w:ascii="Times New Roman" w:hAnsi="Times New Roman" w:cs="Times New Roman"/>
          <w:sz w:val="24"/>
          <w:szCs w:val="24"/>
        </w:rPr>
      </w:pPr>
    </w:p>
    <w:p w14:paraId="6EC0B3BC" w14:textId="77777777" w:rsidR="00FA4FD4" w:rsidRDefault="00FA4FD4"/>
    <w:sectPr w:rsidR="00FA4FD4">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Shute, Malcolm" w:date="2023-03-09T12:04:00Z" w:initials="MS">
    <w:p w14:paraId="72B67358" w14:textId="77777777" w:rsidR="001376E7" w:rsidRDefault="001376E7" w:rsidP="001376E7">
      <w:r>
        <w:rPr>
          <w:rStyle w:val="CommentReference"/>
        </w:rPr>
        <w:annotationRef/>
      </w:r>
      <w:r>
        <w:rPr>
          <w:sz w:val="20"/>
          <w:szCs w:val="20"/>
        </w:rPr>
        <w:t xml:space="preserve">I’m sorry that I was not more direct in identifying my sources. You should check out Nina Auerbach’s excellent book </w:t>
      </w:r>
      <w:r>
        <w:rPr>
          <w:i/>
          <w:iCs/>
          <w:sz w:val="20"/>
          <w:szCs w:val="20"/>
        </w:rPr>
        <w:t>Our Vampires Ourselves,</w:t>
      </w:r>
      <w:r>
        <w:rPr>
          <w:sz w:val="20"/>
          <w:szCs w:val="20"/>
        </w:rPr>
        <w:t xml:space="preserve"> </w:t>
      </w:r>
      <w:r>
        <w:rPr>
          <w:i/>
          <w:iCs/>
          <w:sz w:val="20"/>
          <w:szCs w:val="20"/>
        </w:rPr>
        <w:t>Celluloid Vampires</w:t>
      </w:r>
      <w:r>
        <w:rPr>
          <w:sz w:val="20"/>
          <w:szCs w:val="20"/>
        </w:rPr>
        <w:t xml:space="preserve"> by Stacey Abbott, </w:t>
      </w:r>
      <w:r>
        <w:rPr>
          <w:i/>
          <w:iCs/>
          <w:sz w:val="20"/>
          <w:szCs w:val="20"/>
        </w:rPr>
        <w:t xml:space="preserve">Draculas, Vampires, and Other Undead Forms, </w:t>
      </w:r>
      <w:r>
        <w:rPr>
          <w:sz w:val="20"/>
          <w:szCs w:val="20"/>
        </w:rPr>
        <w:t>and</w:t>
      </w:r>
      <w:r>
        <w:rPr>
          <w:i/>
          <w:iCs/>
          <w:sz w:val="20"/>
          <w:szCs w:val="20"/>
        </w:rPr>
        <w:t xml:space="preserve"> </w:t>
      </w:r>
      <w:r>
        <w:rPr>
          <w:sz w:val="20"/>
          <w:szCs w:val="20"/>
        </w:rPr>
        <w:t>“Children of the Night: Vampirism as Homosexuality, Homosexuality as Vampirism” by Richard Dyer. </w:t>
      </w:r>
    </w:p>
  </w:comment>
  <w:comment w:id="1" w:author="Shute, Malcolm" w:date="2023-03-08T17:00:00Z" w:initials="MS">
    <w:p w14:paraId="67E6C46A" w14:textId="77777777" w:rsidR="001376E7" w:rsidRDefault="001376E7" w:rsidP="001376E7">
      <w:r>
        <w:rPr>
          <w:rStyle w:val="CommentReference"/>
        </w:rPr>
        <w:annotationRef/>
      </w:r>
      <w:r>
        <w:rPr>
          <w:sz w:val="20"/>
          <w:szCs w:val="20"/>
        </w:rPr>
        <w:t>That is still quite true.</w:t>
      </w:r>
    </w:p>
  </w:comment>
  <w:comment w:id="2" w:author="Shute, Malcolm" w:date="2023-03-09T12:14:00Z" w:initials="MS">
    <w:p w14:paraId="1B0A17D6" w14:textId="77777777" w:rsidR="001376E7" w:rsidRDefault="001376E7" w:rsidP="001376E7">
      <w:r>
        <w:rPr>
          <w:rStyle w:val="CommentReference"/>
        </w:rPr>
        <w:annotationRef/>
      </w:r>
      <w:r>
        <w:rPr>
          <w:sz w:val="20"/>
          <w:szCs w:val="20"/>
        </w:rPr>
        <w:t>Your rundown is incomplete. At least two of these examples need who what when where why and how. -3%</w:t>
      </w:r>
    </w:p>
  </w:comment>
  <w:comment w:id="3" w:author="Shute, Malcolm" w:date="2023-03-09T12:16:00Z" w:initials="MS">
    <w:p w14:paraId="6D4133D9" w14:textId="77777777" w:rsidR="001376E7" w:rsidRDefault="001376E7" w:rsidP="001376E7">
      <w:r>
        <w:rPr>
          <w:rStyle w:val="CommentReference"/>
        </w:rPr>
        <w:annotationRef/>
      </w:r>
      <w:r>
        <w:rPr>
          <w:color w:val="000000"/>
          <w:sz w:val="20"/>
          <w:szCs w:val="20"/>
        </w:rPr>
        <w:t>Good point.</w:t>
      </w:r>
    </w:p>
  </w:comment>
  <w:comment w:id="4" w:author="Shute, Malcolm" w:date="2023-03-09T12:16:00Z" w:initials="MS">
    <w:p w14:paraId="796EF421" w14:textId="77777777" w:rsidR="001376E7" w:rsidRDefault="001376E7" w:rsidP="001376E7">
      <w:r>
        <w:rPr>
          <w:rStyle w:val="CommentReference"/>
        </w:rPr>
        <w:annotationRef/>
      </w:r>
      <w:r>
        <w:rPr>
          <w:color w:val="000000"/>
          <w:sz w:val="20"/>
          <w:szCs w:val="20"/>
        </w:rPr>
        <w:t>What are you quoting here? Needs a citation. -2%</w:t>
      </w:r>
    </w:p>
  </w:comment>
  <w:comment w:id="5" w:author="Shute, Malcolm" w:date="2023-03-09T12:17:00Z" w:initials="MS">
    <w:p w14:paraId="42AB366B" w14:textId="77777777" w:rsidR="00BF7B5A" w:rsidRDefault="00BF7B5A" w:rsidP="00BF7B5A">
      <w:r>
        <w:rPr>
          <w:rStyle w:val="CommentReference"/>
        </w:rPr>
        <w:annotationRef/>
      </w:r>
      <w:r>
        <w:rPr>
          <w:color w:val="000000"/>
          <w:sz w:val="20"/>
          <w:szCs w:val="20"/>
        </w:rPr>
        <w:t>Put your citations at the end of the sentence, before the period. -2%</w:t>
      </w:r>
    </w:p>
  </w:comment>
  <w:comment w:id="7" w:author="Shute, Malcolm" w:date="2023-03-09T12:20:00Z" w:initials="MS">
    <w:p w14:paraId="67E0B1E4" w14:textId="77777777" w:rsidR="001376E7" w:rsidRDefault="001376E7" w:rsidP="001376E7">
      <w:r>
        <w:rPr>
          <w:rStyle w:val="CommentReference"/>
        </w:rPr>
        <w:annotationRef/>
      </w:r>
      <w:r>
        <w:rPr>
          <w:color w:val="000000"/>
          <w:sz w:val="20"/>
          <w:szCs w:val="20"/>
        </w:rPr>
        <w:t>This is great analysis, but needs evidence: multiple examples, different scenes. -3%</w:t>
      </w:r>
    </w:p>
  </w:comment>
  <w:comment w:id="8" w:author="Shute, Malcolm" w:date="2023-03-09T12:21:00Z" w:initials="MS">
    <w:p w14:paraId="32156EF7" w14:textId="77777777" w:rsidR="001376E7" w:rsidRDefault="001376E7" w:rsidP="001376E7">
      <w:r>
        <w:rPr>
          <w:rStyle w:val="CommentReference"/>
        </w:rPr>
        <w:annotationRef/>
      </w:r>
      <w:r>
        <w:rPr>
          <w:sz w:val="20"/>
          <w:szCs w:val="20"/>
        </w:rPr>
        <w:t>You are crunching all of your examples together, losing detail in the process. Complete two examples; one from Renfield, and one from Mina. -2%</w:t>
      </w:r>
    </w:p>
  </w:comment>
  <w:comment w:id="9" w:author="Shute, Malcolm" w:date="2023-03-12T22:23:00Z" w:initials="MS">
    <w:p w14:paraId="47531DDE" w14:textId="77777777" w:rsidR="002A030D" w:rsidRDefault="002A030D" w:rsidP="00F63A0E">
      <w:r>
        <w:rPr>
          <w:rStyle w:val="CommentReference"/>
        </w:rPr>
        <w:annotationRef/>
      </w:r>
      <w:r>
        <w:rPr>
          <w:sz w:val="20"/>
          <w:szCs w:val="20"/>
        </w:rPr>
        <w:t>Identify his race. I see now that you never spell it out. -1%</w:t>
      </w:r>
    </w:p>
  </w:comment>
  <w:comment w:id="10" w:author="Shute, Malcolm" w:date="2023-03-09T12:22:00Z" w:initials="MS">
    <w:p w14:paraId="7B4ECC39" w14:textId="73070E1D" w:rsidR="001376E7" w:rsidRDefault="001376E7" w:rsidP="001376E7">
      <w:r>
        <w:rPr>
          <w:rStyle w:val="CommentReference"/>
        </w:rPr>
        <w:annotationRef/>
      </w:r>
      <w:r>
        <w:rPr>
          <w:color w:val="000000"/>
          <w:sz w:val="20"/>
          <w:szCs w:val="20"/>
        </w:rPr>
        <w:t>Good.</w:t>
      </w:r>
    </w:p>
  </w:comment>
  <w:comment w:id="11" w:author="Shute, Malcolm" w:date="2023-03-09T12:23:00Z" w:initials="MS">
    <w:p w14:paraId="18FDA663" w14:textId="77777777" w:rsidR="001376E7" w:rsidRDefault="001376E7" w:rsidP="001376E7">
      <w:r>
        <w:rPr>
          <w:rStyle w:val="CommentReference"/>
        </w:rPr>
        <w:annotationRef/>
      </w:r>
      <w:r>
        <w:rPr>
          <w:color w:val="000000"/>
          <w:sz w:val="20"/>
          <w:szCs w:val="20"/>
        </w:rPr>
        <w:t xml:space="preserve">Again, your examples are incomplete. I think you are trying to include every example, rather than fleshing out some of them. </w:t>
      </w:r>
    </w:p>
  </w:comment>
  <w:comment w:id="12" w:author="Shute, Malcolm" w:date="2023-03-09T12:24:00Z" w:initials="MS">
    <w:p w14:paraId="55E4EB38" w14:textId="77777777" w:rsidR="001376E7" w:rsidRDefault="001376E7" w:rsidP="001376E7">
      <w:r>
        <w:rPr>
          <w:rStyle w:val="CommentReference"/>
        </w:rPr>
        <w:annotationRef/>
      </w:r>
      <w:r>
        <w:rPr>
          <w:color w:val="000000"/>
          <w:sz w:val="20"/>
          <w:szCs w:val="20"/>
        </w:rPr>
        <w:t>Citation. -2%</w:t>
      </w:r>
    </w:p>
  </w:comment>
  <w:comment w:id="13" w:author="Shute, Malcolm" w:date="2023-03-09T12:25:00Z" w:initials="MS">
    <w:p w14:paraId="4A20B995" w14:textId="77777777" w:rsidR="001376E7" w:rsidRDefault="001376E7" w:rsidP="001376E7">
      <w:r>
        <w:rPr>
          <w:rStyle w:val="CommentReference"/>
        </w:rPr>
        <w:annotationRef/>
      </w:r>
      <w:r>
        <w:rPr>
          <w:sz w:val="20"/>
          <w:szCs w:val="20"/>
        </w:rPr>
        <w:t>Okay. This would be a good opportunity to discuss his missing reflection in the mirror. Similar idea.</w:t>
      </w:r>
    </w:p>
  </w:comment>
  <w:comment w:id="14" w:author="Shute, Malcolm" w:date="2023-03-09T12:26:00Z" w:initials="MS">
    <w:p w14:paraId="10CB6E57" w14:textId="77777777" w:rsidR="001376E7" w:rsidRDefault="001376E7" w:rsidP="001376E7">
      <w:r>
        <w:rPr>
          <w:rStyle w:val="CommentReference"/>
        </w:rPr>
        <w:annotationRef/>
      </w:r>
      <w:r>
        <w:rPr>
          <w:color w:val="000000"/>
          <w:sz w:val="20"/>
          <w:szCs w:val="20"/>
        </w:rPr>
        <w:t>:)</w:t>
      </w:r>
    </w:p>
  </w:comment>
  <w:comment w:id="15" w:author="Shute, Malcolm" w:date="2023-03-09T12:26:00Z" w:initials="MS">
    <w:p w14:paraId="3D89A66B" w14:textId="77777777" w:rsidR="001376E7" w:rsidRDefault="001376E7" w:rsidP="001376E7">
      <w:r>
        <w:rPr>
          <w:rStyle w:val="CommentReference"/>
        </w:rPr>
        <w:annotationRef/>
      </w:r>
      <w:r>
        <w:rPr>
          <w:sz w:val="20"/>
          <w:szCs w:val="20"/>
        </w:rPr>
        <w:t xml:space="preserve">Put into an in-text citation. </w:t>
      </w:r>
    </w:p>
  </w:comment>
  <w:comment w:id="16" w:author="Shute, Malcolm" w:date="2023-03-09T12:27:00Z" w:initials="MS">
    <w:p w14:paraId="6754C25D" w14:textId="77777777" w:rsidR="001376E7" w:rsidRDefault="001376E7" w:rsidP="001376E7">
      <w:r>
        <w:rPr>
          <w:rStyle w:val="CommentReference"/>
        </w:rPr>
        <w:annotationRef/>
      </w:r>
      <w:r>
        <w:rPr>
          <w:color w:val="000000"/>
          <w:sz w:val="20"/>
          <w:szCs w:val="20"/>
        </w:rPr>
        <w:t>Good case study.</w:t>
      </w:r>
    </w:p>
  </w:comment>
  <w:comment w:id="17" w:author="Shute, Malcolm" w:date="2023-03-09T12:29:00Z" w:initials="MS">
    <w:p w14:paraId="39B163EB" w14:textId="77777777" w:rsidR="001376E7" w:rsidRDefault="001376E7" w:rsidP="001376E7">
      <w:r>
        <w:rPr>
          <w:rStyle w:val="CommentReference"/>
        </w:rPr>
        <w:annotationRef/>
      </w:r>
      <w:r>
        <w:rPr>
          <w:color w:val="000000"/>
          <w:sz w:val="20"/>
          <w:szCs w:val="20"/>
        </w:rPr>
        <w:t>Good case study.</w:t>
      </w:r>
    </w:p>
  </w:comment>
  <w:comment w:id="18" w:author="Shute, Malcolm" w:date="2023-03-09T12:29:00Z" w:initials="MS">
    <w:p w14:paraId="65530B0E" w14:textId="77777777" w:rsidR="001376E7" w:rsidRDefault="001376E7" w:rsidP="001376E7">
      <w:r>
        <w:rPr>
          <w:rStyle w:val="CommentReference"/>
        </w:rPr>
        <w:annotationRef/>
      </w:r>
      <w:r>
        <w:rPr>
          <w:color w:val="000000"/>
          <w:sz w:val="20"/>
          <w:szCs w:val="20"/>
        </w:rPr>
        <w:t>Or under a literal interpretation: a vampire’s got to eat. :)</w:t>
      </w:r>
    </w:p>
  </w:comment>
  <w:comment w:id="19" w:author="Shute, Malcolm" w:date="2023-03-09T12:30:00Z" w:initials="MS">
    <w:p w14:paraId="3DDC0C60" w14:textId="77777777" w:rsidR="001376E7" w:rsidRDefault="001376E7" w:rsidP="001376E7">
      <w:r>
        <w:rPr>
          <w:rStyle w:val="CommentReference"/>
        </w:rPr>
        <w:annotationRef/>
      </w:r>
      <w:r>
        <w:rPr>
          <w:color w:val="000000"/>
          <w:sz w:val="20"/>
          <w:szCs w:val="20"/>
        </w:rPr>
        <w:t>Good.</w:t>
      </w:r>
    </w:p>
  </w:comment>
  <w:comment w:id="20" w:author="Shute, Malcolm" w:date="2023-03-09T12:31:00Z" w:initials="MS">
    <w:p w14:paraId="3DD3951E" w14:textId="77777777" w:rsidR="001376E7" w:rsidRDefault="001376E7" w:rsidP="001376E7">
      <w:r>
        <w:rPr>
          <w:rStyle w:val="CommentReference"/>
        </w:rPr>
        <w:annotationRef/>
      </w:r>
      <w:r>
        <w:rPr>
          <w:sz w:val="20"/>
          <w:szCs w:val="20"/>
        </w:rPr>
        <w:t>Put these time markers into your in-text citations. Correct this throughout. -3%</w:t>
      </w:r>
    </w:p>
  </w:comment>
  <w:comment w:id="21" w:author="Shute, Malcolm" w:date="2023-03-09T12:32:00Z" w:initials="MS">
    <w:p w14:paraId="790C7C5B" w14:textId="77777777" w:rsidR="001376E7" w:rsidRDefault="001376E7" w:rsidP="001376E7">
      <w:r>
        <w:rPr>
          <w:rStyle w:val="CommentReference"/>
        </w:rPr>
        <w:annotationRef/>
      </w:r>
      <w:r>
        <w:rPr>
          <w:color w:val="000000"/>
          <w:sz w:val="20"/>
          <w:szCs w:val="20"/>
        </w:rPr>
        <w:t>:)</w:t>
      </w:r>
    </w:p>
  </w:comment>
  <w:comment w:id="22" w:author="Shute, Malcolm" w:date="2023-03-09T12:35:00Z" w:initials="MS">
    <w:p w14:paraId="2F242585" w14:textId="77777777" w:rsidR="001376E7" w:rsidRDefault="001376E7" w:rsidP="001376E7">
      <w:r>
        <w:rPr>
          <w:rStyle w:val="CommentReference"/>
        </w:rPr>
        <w:annotationRef/>
      </w:r>
      <w:r>
        <w:rPr>
          <w:color w:val="000000"/>
          <w:sz w:val="20"/>
          <w:szCs w:val="20"/>
        </w:rPr>
        <w:t>Good analysis. I still think that this would fit better attached to the earlier paragraph about Dracula’s otherness.</w:t>
      </w:r>
    </w:p>
  </w:comment>
  <w:comment w:id="23" w:author="Shute, Malcolm" w:date="2023-03-09T12:39:00Z" w:initials="MS">
    <w:p w14:paraId="1CE578AD" w14:textId="77777777" w:rsidR="001376E7" w:rsidRDefault="001376E7" w:rsidP="001376E7">
      <w:r>
        <w:rPr>
          <w:rStyle w:val="CommentReference"/>
        </w:rPr>
        <w:annotationRef/>
      </w:r>
      <w:r>
        <w:rPr>
          <w:sz w:val="20"/>
          <w:szCs w:val="20"/>
        </w:rPr>
        <w:t>This was one of the strongest points in your paper, so needs more development in your conclusion. Recap an earlier example. -1%</w:t>
      </w:r>
      <w:r>
        <w:rPr>
          <w:sz w:val="20"/>
          <w:szCs w:val="20"/>
        </w:rPr>
        <w:cr/>
      </w:r>
      <w:r>
        <w:rPr>
          <w:sz w:val="20"/>
          <w:szCs w:val="20"/>
        </w:rPr>
        <w:cr/>
        <w:t xml:space="preserve">Good work. I want you to practice including fewer, but complete, examples. That would really serve your writing. </w:t>
      </w:r>
    </w:p>
  </w:comment>
  <w:comment w:id="24" w:author="Shute, Malcolm" w:date="2023-03-12T22:24:00Z" w:initials="MS">
    <w:p w14:paraId="3B4E0F3C" w14:textId="77777777" w:rsidR="006469F9" w:rsidRDefault="006469F9" w:rsidP="008251CB">
      <w:r>
        <w:rPr>
          <w:rStyle w:val="CommentReference"/>
        </w:rPr>
        <w:annotationRef/>
      </w:r>
      <w:r>
        <w:rPr>
          <w:color w:val="000000"/>
          <w:sz w:val="20"/>
          <w:szCs w:val="20"/>
        </w:rPr>
        <w:t>Good revision!</w:t>
      </w:r>
    </w:p>
  </w:comment>
  <w:comment w:id="25" w:author="Shute, Malcolm" w:date="2023-03-12T22:25:00Z" w:initials="MS">
    <w:p w14:paraId="1F4812F0" w14:textId="77777777" w:rsidR="00B57B47" w:rsidRDefault="00B57B47" w:rsidP="00507B5B">
      <w:r>
        <w:rPr>
          <w:rStyle w:val="CommentReference"/>
        </w:rPr>
        <w:annotationRef/>
      </w:r>
      <w:r>
        <w:rPr>
          <w:color w:val="000000"/>
          <w:sz w:val="20"/>
          <w:szCs w:val="20"/>
        </w:rPr>
        <w:t>No, Garrett Ford. -1%</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72B67358" w15:done="1"/>
  <w15:commentEx w15:paraId="67E6C46A" w15:done="1"/>
  <w15:commentEx w15:paraId="1B0A17D6" w15:done="1"/>
  <w15:commentEx w15:paraId="6D4133D9" w15:done="1"/>
  <w15:commentEx w15:paraId="796EF421" w15:done="1"/>
  <w15:commentEx w15:paraId="42AB366B" w15:done="1"/>
  <w15:commentEx w15:paraId="67E0B1E4" w15:done="1"/>
  <w15:commentEx w15:paraId="32156EF7" w15:done="1"/>
  <w15:commentEx w15:paraId="47531DDE" w15:done="0"/>
  <w15:commentEx w15:paraId="7B4ECC39" w15:done="1"/>
  <w15:commentEx w15:paraId="18FDA663" w15:done="1"/>
  <w15:commentEx w15:paraId="55E4EB38" w15:done="1"/>
  <w15:commentEx w15:paraId="4A20B995" w15:done="0"/>
  <w15:commentEx w15:paraId="10CB6E57" w15:done="1"/>
  <w15:commentEx w15:paraId="3D89A66B" w15:done="1"/>
  <w15:commentEx w15:paraId="6754C25D" w15:done="1"/>
  <w15:commentEx w15:paraId="39B163EB" w15:done="1"/>
  <w15:commentEx w15:paraId="65530B0E" w15:done="1"/>
  <w15:commentEx w15:paraId="3DDC0C60" w15:done="1"/>
  <w15:commentEx w15:paraId="3DD3951E" w15:done="1"/>
  <w15:commentEx w15:paraId="790C7C5B" w15:done="1"/>
  <w15:commentEx w15:paraId="2F242585" w15:done="0"/>
  <w15:commentEx w15:paraId="1CE578AD" w15:done="1"/>
  <w15:commentEx w15:paraId="3B4E0F3C" w15:done="0"/>
  <w15:commentEx w15:paraId="1F4812F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B449D6" w16cex:dateUtc="2023-03-09T17:04:00Z"/>
  <w16cex:commentExtensible w16cex:durableId="27B33D93" w16cex:dateUtc="2023-03-08T22:00:00Z"/>
  <w16cex:commentExtensible w16cex:durableId="27B44C3A" w16cex:dateUtc="2023-03-09T17:14:00Z"/>
  <w16cex:commentExtensible w16cex:durableId="27B44C97" w16cex:dateUtc="2023-03-09T17:16:00Z"/>
  <w16cex:commentExtensible w16cex:durableId="27B44CAC" w16cex:dateUtc="2023-03-09T17:16:00Z"/>
  <w16cex:commentExtensible w16cex:durableId="27B44CD4" w16cex:dateUtc="2023-03-09T17:17:00Z"/>
  <w16cex:commentExtensible w16cex:durableId="27B44D7B" w16cex:dateUtc="2023-03-09T17:20:00Z"/>
  <w16cex:commentExtensible w16cex:durableId="27B44DBC" w16cex:dateUtc="2023-03-09T17:21:00Z"/>
  <w16cex:commentExtensible w16cex:durableId="27B8CF76" w16cex:dateUtc="2023-03-13T02:23:00Z"/>
  <w16cex:commentExtensible w16cex:durableId="27B44DF4" w16cex:dateUtc="2023-03-09T17:22:00Z"/>
  <w16cex:commentExtensible w16cex:durableId="27B44E5D" w16cex:dateUtc="2023-03-09T17:23:00Z"/>
  <w16cex:commentExtensible w16cex:durableId="27B44E77" w16cex:dateUtc="2023-03-09T17:24:00Z"/>
  <w16cex:commentExtensible w16cex:durableId="27B44EB9" w16cex:dateUtc="2023-03-09T17:25:00Z"/>
  <w16cex:commentExtensible w16cex:durableId="27B44F09" w16cex:dateUtc="2023-03-09T17:26:00Z"/>
  <w16cex:commentExtensible w16cex:durableId="27B44EF1" w16cex:dateUtc="2023-03-09T17:26:00Z"/>
  <w16cex:commentExtensible w16cex:durableId="27B44F2A" w16cex:dateUtc="2023-03-09T17:27:00Z"/>
  <w16cex:commentExtensible w16cex:durableId="27B44F8C" w16cex:dateUtc="2023-03-09T17:29:00Z"/>
  <w16cex:commentExtensible w16cex:durableId="27B44FBA" w16cex:dateUtc="2023-03-09T17:29:00Z"/>
  <w16cex:commentExtensible w16cex:durableId="27B44FE0" w16cex:dateUtc="2023-03-09T17:30:00Z"/>
  <w16cex:commentExtensible w16cex:durableId="27B4500C" w16cex:dateUtc="2023-03-09T17:31:00Z"/>
  <w16cex:commentExtensible w16cex:durableId="27B45048" w16cex:dateUtc="2023-03-09T17:32:00Z"/>
  <w16cex:commentExtensible w16cex:durableId="27B45128" w16cex:dateUtc="2023-03-09T17:35:00Z"/>
  <w16cex:commentExtensible w16cex:durableId="27B451F9" w16cex:dateUtc="2023-03-09T17:39:00Z"/>
  <w16cex:commentExtensible w16cex:durableId="27B8CFA9" w16cex:dateUtc="2023-03-13T02:24:00Z"/>
  <w16cex:commentExtensible w16cex:durableId="27B8CFE0" w16cex:dateUtc="2023-03-13T0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72B67358" w16cid:durableId="27B449D6"/>
  <w16cid:commentId w16cid:paraId="67E6C46A" w16cid:durableId="27B33D93"/>
  <w16cid:commentId w16cid:paraId="1B0A17D6" w16cid:durableId="27B44C3A"/>
  <w16cid:commentId w16cid:paraId="6D4133D9" w16cid:durableId="27B44C97"/>
  <w16cid:commentId w16cid:paraId="796EF421" w16cid:durableId="27B44CAC"/>
  <w16cid:commentId w16cid:paraId="42AB366B" w16cid:durableId="27B44CD4"/>
  <w16cid:commentId w16cid:paraId="67E0B1E4" w16cid:durableId="27B44D7B"/>
  <w16cid:commentId w16cid:paraId="32156EF7" w16cid:durableId="27B44DBC"/>
  <w16cid:commentId w16cid:paraId="47531DDE" w16cid:durableId="27B8CF76"/>
  <w16cid:commentId w16cid:paraId="7B4ECC39" w16cid:durableId="27B44DF4"/>
  <w16cid:commentId w16cid:paraId="18FDA663" w16cid:durableId="27B44E5D"/>
  <w16cid:commentId w16cid:paraId="55E4EB38" w16cid:durableId="27B44E77"/>
  <w16cid:commentId w16cid:paraId="4A20B995" w16cid:durableId="27B44EB9"/>
  <w16cid:commentId w16cid:paraId="10CB6E57" w16cid:durableId="27B44F09"/>
  <w16cid:commentId w16cid:paraId="3D89A66B" w16cid:durableId="27B44EF1"/>
  <w16cid:commentId w16cid:paraId="6754C25D" w16cid:durableId="27B44F2A"/>
  <w16cid:commentId w16cid:paraId="39B163EB" w16cid:durableId="27B44F8C"/>
  <w16cid:commentId w16cid:paraId="65530B0E" w16cid:durableId="27B44FBA"/>
  <w16cid:commentId w16cid:paraId="3DDC0C60" w16cid:durableId="27B44FE0"/>
  <w16cid:commentId w16cid:paraId="3DD3951E" w16cid:durableId="27B4500C"/>
  <w16cid:commentId w16cid:paraId="790C7C5B" w16cid:durableId="27B45048"/>
  <w16cid:commentId w16cid:paraId="2F242585" w16cid:durableId="27B45128"/>
  <w16cid:commentId w16cid:paraId="1CE578AD" w16cid:durableId="27B451F9"/>
  <w16cid:commentId w16cid:paraId="3B4E0F3C" w16cid:durableId="27B8CFA9"/>
  <w16cid:commentId w16cid:paraId="1F4812F0" w16cid:durableId="27B8CFE0"/>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1D706FF"/>
    <w:multiLevelType w:val="hybridMultilevel"/>
    <w:tmpl w:val="11FEB03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2089647352">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Shute, Malcolm">
    <w15:presenceInfo w15:providerId="AD" w15:userId="S::mshute@towson.edu::41bdb467-2906-4d48-bb7f-468a1de87b0c"/>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trackRevision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76E7"/>
    <w:rsid w:val="00014F19"/>
    <w:rsid w:val="000D68B8"/>
    <w:rsid w:val="00114493"/>
    <w:rsid w:val="001376E7"/>
    <w:rsid w:val="0025341A"/>
    <w:rsid w:val="002A030D"/>
    <w:rsid w:val="004745DB"/>
    <w:rsid w:val="004E3747"/>
    <w:rsid w:val="00515C4D"/>
    <w:rsid w:val="00637F37"/>
    <w:rsid w:val="006402C9"/>
    <w:rsid w:val="006469F9"/>
    <w:rsid w:val="00873BCA"/>
    <w:rsid w:val="00B57B47"/>
    <w:rsid w:val="00BF7B5A"/>
    <w:rsid w:val="00C14EA8"/>
    <w:rsid w:val="00D245D3"/>
    <w:rsid w:val="00E25CFF"/>
    <w:rsid w:val="00FA4FD4"/>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BD5682"/>
  <w15:chartTrackingRefBased/>
  <w15:docId w15:val="{6737039E-9351-4E65-BA3F-A18894B340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376E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1376E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pspdfkit-6fq5ysqkmc2gc1fek9b659qfh8">
    <w:name w:val="pspdfkit-6fq5ysqkmc2gc1fek9b659qfh8"/>
    <w:basedOn w:val="DefaultParagraphFont"/>
    <w:rsid w:val="001376E7"/>
  </w:style>
  <w:style w:type="paragraph" w:styleId="ListParagraph">
    <w:name w:val="List Paragraph"/>
    <w:basedOn w:val="Normal"/>
    <w:uiPriority w:val="34"/>
    <w:qFormat/>
    <w:rsid w:val="001376E7"/>
    <w:pPr>
      <w:ind w:left="720"/>
      <w:contextualSpacing/>
    </w:pPr>
  </w:style>
  <w:style w:type="character" w:styleId="CommentReference">
    <w:name w:val="annotation reference"/>
    <w:basedOn w:val="DefaultParagraphFont"/>
    <w:uiPriority w:val="99"/>
    <w:semiHidden/>
    <w:unhideWhenUsed/>
    <w:rsid w:val="001376E7"/>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Revision">
    <w:name w:val="Revision"/>
    <w:hidden/>
    <w:uiPriority w:val="99"/>
    <w:semiHidden/>
    <w:rsid w:val="004745DB"/>
    <w:pPr>
      <w:spacing w:after="0" w:line="240" w:lineRule="auto"/>
    </w:pPr>
  </w:style>
  <w:style w:type="paragraph" w:styleId="CommentSubject">
    <w:name w:val="annotation subject"/>
    <w:basedOn w:val="CommentText"/>
    <w:next w:val="CommentText"/>
    <w:link w:val="CommentSubjectChar"/>
    <w:uiPriority w:val="99"/>
    <w:semiHidden/>
    <w:unhideWhenUsed/>
    <w:rsid w:val="002A030D"/>
    <w:rPr>
      <w:b/>
      <w:bCs/>
    </w:rPr>
  </w:style>
  <w:style w:type="character" w:customStyle="1" w:styleId="CommentSubjectChar">
    <w:name w:val="Comment Subject Char"/>
    <w:basedOn w:val="CommentTextChar"/>
    <w:link w:val="CommentSubject"/>
    <w:uiPriority w:val="99"/>
    <w:semiHidden/>
    <w:rsid w:val="002A030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79419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8/08/relationships/commentsExtensible" Target="commentsExtensible.xml"/><Relationship Id="rId3" Type="http://schemas.openxmlformats.org/officeDocument/2006/relationships/settings" Target="settings.xml"/><Relationship Id="rId7" Type="http://schemas.microsoft.com/office/2016/09/relationships/commentsIds" Target="commentsIds.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commentsExtended" Target="commentsExtended.xml"/><Relationship Id="rId11" Type="http://schemas.openxmlformats.org/officeDocument/2006/relationships/theme" Target="theme/theme1.xml"/><Relationship Id="rId5" Type="http://schemas.openxmlformats.org/officeDocument/2006/relationships/comments" Target="comments.xml"/><Relationship Id="rId10" Type="http://schemas.microsoft.com/office/2011/relationships/people" Target="people.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9</Pages>
  <Words>2285</Words>
  <Characters>13027</Characters>
  <Application>Microsoft Office Word</Application>
  <DocSecurity>0</DocSecurity>
  <Lines>108</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Ketterlinus, Nathan</dc:creator>
  <cp:keywords/>
  <dc:description/>
  <cp:lastModifiedBy>Shute, Malcolm</cp:lastModifiedBy>
  <cp:revision>7</cp:revision>
  <dcterms:created xsi:type="dcterms:W3CDTF">2023-03-11T16:31:00Z</dcterms:created>
  <dcterms:modified xsi:type="dcterms:W3CDTF">2023-03-13T02:25:00Z</dcterms:modified>
</cp:coreProperties>
</file>