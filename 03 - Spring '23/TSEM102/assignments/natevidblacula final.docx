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Nathan Ketterlinus</w:t>
      </w:r>
    </w:p>
    <w:p w14:paraId="00000002"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4/14/23</w:t>
      </w:r>
    </w:p>
    <w:p w14:paraId="0000000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TSEM102-013</w:t>
      </w:r>
    </w:p>
    <w:p w14:paraId="00000004"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Shute</w:t>
      </w:r>
    </w:p>
    <w:p w14:paraId="00000005" w14:textId="77777777" w:rsidR="004644E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Film Analysis Assignment #2</w:t>
      </w:r>
    </w:p>
    <w:p w14:paraId="00000006"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
    <w:p w14:paraId="00000007"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as a character is largely dichotomized into 2 different personalities, a noble former prince, and a stereotypical buck character type.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is typically marked as one or the other by his facial hair. With a few exceptions, he is clean shaven when acting as the nobleman and has a much more dramatic V-shaped hairline and mutton chops when acting as the buck.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nobility is evident in various scenes.</w:t>
      </w:r>
    </w:p>
    <w:p w14:paraId="00000008" w14:textId="74DD43EE"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opening scene of the movie,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has an audience with Count Dracula in 1780 at his castle as he attempts to convince him to abolish the slave trade (Crain :54-3:12). Of particular note in this scene is when Dracula </w:t>
      </w:r>
      <w:proofErr w:type="gramStart"/>
      <w:r>
        <w:rPr>
          <w:rFonts w:ascii="Times New Roman" w:eastAsia="Times New Roman" w:hAnsi="Times New Roman" w:cs="Times New Roman"/>
          <w:sz w:val="24"/>
          <w:szCs w:val="24"/>
        </w:rPr>
        <w:t>says</w:t>
      </w:r>
      <w:proofErr w:type="gramEnd"/>
      <w:r>
        <w:rPr>
          <w:rFonts w:ascii="Times New Roman" w:eastAsia="Times New Roman" w:hAnsi="Times New Roman" w:cs="Times New Roman"/>
          <w:sz w:val="24"/>
          <w:szCs w:val="24"/>
        </w:rPr>
        <w:t xml:space="preserve"> “I meant no insult, Prince (Crain 2:43),</w:t>
      </w:r>
      <w:ins w:id="0" w:author="Shute, Malcolm" w:date="2023-04-13T14:07:00Z">
        <w:r w:rsidR="007827B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making </w:t>
      </w:r>
      <w:proofErr w:type="gramStart"/>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Mamuwalde’s</w:t>
      </w:r>
      <w:proofErr w:type="spellEnd"/>
      <w:proofErr w:type="gramEnd"/>
      <w:r>
        <w:rPr>
          <w:rFonts w:ascii="Times New Roman" w:eastAsia="Times New Roman" w:hAnsi="Times New Roman" w:cs="Times New Roman"/>
          <w:sz w:val="24"/>
          <w:szCs w:val="24"/>
        </w:rPr>
        <w:t xml:space="preserve"> connection to nobility explicit as the movie begins. In addition, William Marshall, the actor playing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was described by </w:t>
      </w:r>
      <w:proofErr w:type="spellStart"/>
      <w:r>
        <w:rPr>
          <w:rFonts w:ascii="Times New Roman" w:eastAsia="Times New Roman" w:hAnsi="Times New Roman" w:cs="Times New Roman"/>
          <w:sz w:val="24"/>
          <w:szCs w:val="24"/>
        </w:rPr>
        <w:t>Lehmen</w:t>
      </w:r>
      <w:proofErr w:type="spellEnd"/>
      <w:r>
        <w:rPr>
          <w:rFonts w:ascii="Times New Roman" w:eastAsia="Times New Roman" w:hAnsi="Times New Roman" w:cs="Times New Roman"/>
          <w:sz w:val="24"/>
          <w:szCs w:val="24"/>
        </w:rPr>
        <w:t xml:space="preserve"> and Browning as </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fine Shakespearean actor for whom-at a staggering six feet, five inches, sporting a brawny physique, and commanding a baritone voice-the part seemed written” (</w:t>
      </w:r>
      <w:proofErr w:type="spellStart"/>
      <w:r>
        <w:rPr>
          <w:rFonts w:ascii="Times New Roman" w:eastAsia="Times New Roman" w:hAnsi="Times New Roman" w:cs="Times New Roman"/>
          <w:sz w:val="24"/>
          <w:szCs w:val="24"/>
        </w:rPr>
        <w:t>Lehmen</w:t>
      </w:r>
      <w:proofErr w:type="spellEnd"/>
      <w:r>
        <w:rPr>
          <w:rFonts w:ascii="Times New Roman" w:eastAsia="Times New Roman" w:hAnsi="Times New Roman" w:cs="Times New Roman"/>
          <w:sz w:val="24"/>
          <w:szCs w:val="24"/>
        </w:rPr>
        <w:t xml:space="preserve"> and Browning, p.24). Marshall’s “Shakespearean” delivery seeps through every line he delivers and through every mannerism he displays (at least as a nobleman). This further develops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nobility by associating him with the 1970’s perception of Shakespeare as a genre appreciated and indicative of the educated upper class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nobility). This is evident the first time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goes to the club to return Tina’s purse, where he is formally introduced to Dr. Thomas and </w:t>
      </w:r>
      <w:r>
        <w:rPr>
          <w:rFonts w:ascii="Times New Roman" w:eastAsia="Times New Roman" w:hAnsi="Times New Roman" w:cs="Times New Roman"/>
          <w:sz w:val="24"/>
          <w:szCs w:val="24"/>
        </w:rPr>
        <w:lastRenderedPageBreak/>
        <w:t xml:space="preserve">Tina’s sister Michelle for her birthday party.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kisses Michelle’s hand, orders French champagne and gives a well-spoken toast to people he has barely met, indicating his nobility (Crain 37:40-38:47). Similarly, the second time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goes to the club, he and Dr. Thomas </w:t>
      </w:r>
      <w:proofErr w:type="gramStart"/>
      <w:r>
        <w:rPr>
          <w:rFonts w:ascii="Times New Roman" w:eastAsia="Times New Roman" w:hAnsi="Times New Roman" w:cs="Times New Roman"/>
          <w:sz w:val="24"/>
          <w:szCs w:val="24"/>
        </w:rPr>
        <w:t>have a discussion about</w:t>
      </w:r>
      <w:proofErr w:type="gramEnd"/>
      <w:r>
        <w:rPr>
          <w:rFonts w:ascii="Times New Roman" w:eastAsia="Times New Roman" w:hAnsi="Times New Roman" w:cs="Times New Roman"/>
          <w:sz w:val="24"/>
          <w:szCs w:val="24"/>
        </w:rPr>
        <w:t xml:space="preserve"> vampires and how the police department expects a vampire to be responsible for recent killings. Without incriminating himself,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answer Dr. Thomas’s questions, even getting him to admit “You seem well informed” (Crain 1:04:25). Having a doctor credit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intelligence can be interpreted as a sign of his nobility because of the education so often associated with nobility, combined with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apparent lack of a more “formal” schooling, like grad </w:t>
      </w:r>
      <w:commentRangeStart w:id="1"/>
      <w:r>
        <w:rPr>
          <w:rFonts w:ascii="Times New Roman" w:eastAsia="Times New Roman" w:hAnsi="Times New Roman" w:cs="Times New Roman"/>
          <w:sz w:val="24"/>
          <w:szCs w:val="24"/>
        </w:rPr>
        <w:t>school</w:t>
      </w:r>
      <w:commentRangeEnd w:id="1"/>
      <w:r w:rsidR="001D5C33">
        <w:rPr>
          <w:rStyle w:val="CommentReference"/>
        </w:rPr>
        <w:commentReference w:id="1"/>
      </w:r>
      <w:r>
        <w:rPr>
          <w:rFonts w:ascii="Times New Roman" w:eastAsia="Times New Roman" w:hAnsi="Times New Roman" w:cs="Times New Roman"/>
          <w:sz w:val="24"/>
          <w:szCs w:val="24"/>
        </w:rPr>
        <w:t xml:space="preserve">. </w:t>
      </w:r>
    </w:p>
    <w:p w14:paraId="00000009"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earlier, when Dracula goes around attacking people, he is reminiscent of the buck character type. The buck is known first and foremost as a rapist, particularly of white women. In addition, the buck is known for an overabundance of almost primitive anger and violence, usually towards well-to-do white people. Although in </w:t>
      </w:r>
      <w:proofErr w:type="spellStart"/>
      <w:r>
        <w:rPr>
          <w:rFonts w:ascii="Times New Roman" w:eastAsia="Times New Roman" w:hAnsi="Times New Roman" w:cs="Times New Roman"/>
          <w:i/>
          <w:sz w:val="24"/>
          <w:szCs w:val="24"/>
        </w:rPr>
        <w:t>Blacula</w:t>
      </w:r>
      <w:proofErr w:type="spellEnd"/>
      <w:r>
        <w:rPr>
          <w:rFonts w:ascii="Times New Roman" w:eastAsia="Times New Roman" w:hAnsi="Times New Roman" w:cs="Times New Roman"/>
          <w:sz w:val="24"/>
          <w:szCs w:val="24"/>
        </w:rPr>
        <w:t xml:space="preserve">, there aren’t any white women around for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to rape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bite), an argument can be made that his first victim, a gay white antique dealer, was portrayed in a very feminine light. With a bit of stretching, there may be a way to interpret this first attack as paralleling the buck’s rape of white women. </w:t>
      </w:r>
    </w:p>
    <w:p w14:paraId="0000000A"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a closer look at this scene, both gay antique dealers, Billy, and Bobby, are going through the spoils of their latest purchase, Dracula’s castle. Billy is wearing a full blue suit with a white undershirt and cuffs (marking his neck, hands, and feet!), while Bobby is wearing a leather jacket, a pale floral shirt, and khaki pants. As Billy picks the lock on </w:t>
      </w:r>
      <w:proofErr w:type="spellStart"/>
      <w:r>
        <w:rPr>
          <w:rFonts w:ascii="Times New Roman" w:eastAsia="Times New Roman" w:hAnsi="Times New Roman" w:cs="Times New Roman"/>
          <w:sz w:val="24"/>
          <w:szCs w:val="24"/>
        </w:rPr>
        <w:t>Blacula’s</w:t>
      </w:r>
      <w:proofErr w:type="spellEnd"/>
      <w:r>
        <w:rPr>
          <w:rFonts w:ascii="Times New Roman" w:eastAsia="Times New Roman" w:hAnsi="Times New Roman" w:cs="Times New Roman"/>
          <w:sz w:val="24"/>
          <w:szCs w:val="24"/>
        </w:rPr>
        <w:t xml:space="preserve"> coffin, Bobby gets a giant gash running up his right arm. Billy runs over to patch him up and stop the bleeding, saying things like “what did you do? Let me see”, “Don’t panic”, “hold this there”, “just a second”, “you’re so dizzy, that’s the trouble”, and “I’m not a nurse, </w:t>
      </w:r>
      <w:proofErr w:type="spellStart"/>
      <w:r>
        <w:rPr>
          <w:rFonts w:ascii="Times New Roman" w:eastAsia="Times New Roman" w:hAnsi="Times New Roman" w:cs="Times New Roman"/>
          <w:sz w:val="24"/>
          <w:szCs w:val="24"/>
        </w:rPr>
        <w:t>y’know</w:t>
      </w:r>
      <w:proofErr w:type="spellEnd"/>
      <w:r>
        <w:rPr>
          <w:rFonts w:ascii="Times New Roman" w:eastAsia="Times New Roman" w:hAnsi="Times New Roman" w:cs="Times New Roman"/>
          <w:sz w:val="24"/>
          <w:szCs w:val="24"/>
        </w:rPr>
        <w:t xml:space="preserve">”, among </w:t>
      </w:r>
      <w:r>
        <w:rPr>
          <w:rFonts w:ascii="Times New Roman" w:eastAsia="Times New Roman" w:hAnsi="Times New Roman" w:cs="Times New Roman"/>
          <w:sz w:val="24"/>
          <w:szCs w:val="24"/>
        </w:rPr>
        <w:lastRenderedPageBreak/>
        <w:t xml:space="preserve">other quick quips, all while Bobby is largely ineffectual, whining and complaining. During this frankly inefficient first aid session,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 gotten</w:t>
      </w:r>
      <w:proofErr w:type="gramEnd"/>
      <w:r>
        <w:rPr>
          <w:rFonts w:ascii="Times New Roman" w:eastAsia="Times New Roman" w:hAnsi="Times New Roman" w:cs="Times New Roman"/>
          <w:sz w:val="24"/>
          <w:szCs w:val="24"/>
        </w:rPr>
        <w:t xml:space="preserve"> out of his casket, wearing the same suit he was buried in, covered in facial hair, fangs out, and hobbled over to Billy and Bobby with a deranged, animalistic (primitive?) look in his eyes.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growls a little bit, tosses Billy to the side, and then bites Bobby’s arm while pinning him by the neck, vampirizing him. (Crain 14:17-15:46). Bobby’s floral shirt, long hair, and gestures can be seen as an attempt to feminize him, thus turning </w:t>
      </w:r>
      <w:proofErr w:type="spellStart"/>
      <w:r>
        <w:rPr>
          <w:rFonts w:ascii="Times New Roman" w:eastAsia="Times New Roman" w:hAnsi="Times New Roman" w:cs="Times New Roman"/>
          <w:sz w:val="24"/>
          <w:szCs w:val="24"/>
        </w:rPr>
        <w:t>Blacula’s</w:t>
      </w:r>
      <w:proofErr w:type="spellEnd"/>
      <w:r>
        <w:rPr>
          <w:rFonts w:ascii="Times New Roman" w:eastAsia="Times New Roman" w:hAnsi="Times New Roman" w:cs="Times New Roman"/>
          <w:sz w:val="24"/>
          <w:szCs w:val="24"/>
        </w:rPr>
        <w:t xml:space="preserve"> bite into a metaphorical rape of the white woman, typical of the buck </w:t>
      </w:r>
      <w:commentRangeStart w:id="2"/>
      <w:r>
        <w:rPr>
          <w:rFonts w:ascii="Times New Roman" w:eastAsia="Times New Roman" w:hAnsi="Times New Roman" w:cs="Times New Roman"/>
          <w:sz w:val="24"/>
          <w:szCs w:val="24"/>
        </w:rPr>
        <w:t>type</w:t>
      </w:r>
      <w:commentRangeEnd w:id="2"/>
      <w:r w:rsidR="00D019E7">
        <w:rPr>
          <w:rStyle w:val="CommentReference"/>
        </w:rPr>
        <w:commentReference w:id="2"/>
      </w:r>
      <w:r>
        <w:rPr>
          <w:rFonts w:ascii="Times New Roman" w:eastAsia="Times New Roman" w:hAnsi="Times New Roman" w:cs="Times New Roman"/>
          <w:sz w:val="24"/>
          <w:szCs w:val="24"/>
        </w:rPr>
        <w:t>.</w:t>
      </w:r>
    </w:p>
    <w:p w14:paraId="0000000B"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as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chases Tina through the streets of LA, he gets hit by a taxi. As the driver gets out and chastises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for getting run over,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largely ignores her. It is not until she calls him “boy”, that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seems to pay any attention to her at all. He promptly proceeds to bite her, then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xml:space="preserve"> off. (Crain 24:36-26:00). Although not explicitly covered in class, with a bit of extrapolation of the buck character type, it would not be difficult to imagine the prototypical buck turning to anger and violence after being emasculated in such a fashion, further strengthening the connection between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and the buck </w:t>
      </w:r>
      <w:commentRangeStart w:id="3"/>
      <w:r>
        <w:rPr>
          <w:rFonts w:ascii="Times New Roman" w:eastAsia="Times New Roman" w:hAnsi="Times New Roman" w:cs="Times New Roman"/>
          <w:sz w:val="24"/>
          <w:szCs w:val="24"/>
        </w:rPr>
        <w:t>type</w:t>
      </w:r>
      <w:commentRangeEnd w:id="3"/>
      <w:r w:rsidR="002163A7">
        <w:rPr>
          <w:rStyle w:val="CommentReference"/>
        </w:rPr>
        <w:commentReference w:id="3"/>
      </w:r>
      <w:r>
        <w:rPr>
          <w:rFonts w:ascii="Times New Roman" w:eastAsia="Times New Roman" w:hAnsi="Times New Roman" w:cs="Times New Roman"/>
          <w:sz w:val="24"/>
          <w:szCs w:val="24"/>
        </w:rPr>
        <w:t xml:space="preserve">. Finally, as an example of how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highlights the buck’s affinity with attacking white people, consider the scene where Tina gets shot by a white police officer trying to hit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in an underground chemical plant.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initially turns to aid Tina, but as the officer rushes him,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swiftly grabs the officer, throws him into the metal pipes lining the corridor, and beats him over the head several times before turning back to Tina (Crain 1:24:38-1:25:14). When it is shown that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can kill a man just by choking him for a few seconds (Crain 1:08:36), the amount of force he used on the white officer that shot Tina can only be described as excessive, reminiscent of the buck </w:t>
      </w:r>
      <w:commentRangeStart w:id="4"/>
      <w:r>
        <w:rPr>
          <w:rFonts w:ascii="Times New Roman" w:eastAsia="Times New Roman" w:hAnsi="Times New Roman" w:cs="Times New Roman"/>
          <w:sz w:val="24"/>
          <w:szCs w:val="24"/>
        </w:rPr>
        <w:t>type</w:t>
      </w:r>
      <w:commentRangeEnd w:id="4"/>
      <w:r w:rsidR="00116A75">
        <w:rPr>
          <w:rStyle w:val="CommentReference"/>
        </w:rPr>
        <w:commentReference w:id="4"/>
      </w:r>
      <w:r>
        <w:rPr>
          <w:rFonts w:ascii="Times New Roman" w:eastAsia="Times New Roman" w:hAnsi="Times New Roman" w:cs="Times New Roman"/>
          <w:sz w:val="24"/>
          <w:szCs w:val="24"/>
        </w:rPr>
        <w:t>.</w:t>
      </w:r>
    </w:p>
    <w:p w14:paraId="0000000C"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inclusion of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very different views of Dracula can be viewed as a </w:t>
      </w:r>
      <w:proofErr w:type="spellStart"/>
      <w:r>
        <w:rPr>
          <w:rFonts w:ascii="Times New Roman" w:eastAsia="Times New Roman" w:hAnsi="Times New Roman" w:cs="Times New Roman"/>
          <w:sz w:val="24"/>
          <w:szCs w:val="24"/>
        </w:rPr>
        <w:t>satirization</w:t>
      </w:r>
      <w:proofErr w:type="spellEnd"/>
      <w:r>
        <w:rPr>
          <w:rFonts w:ascii="Times New Roman" w:eastAsia="Times New Roman" w:hAnsi="Times New Roman" w:cs="Times New Roman"/>
          <w:sz w:val="24"/>
          <w:szCs w:val="24"/>
        </w:rPr>
        <w:t xml:space="preserve"> of the buck type as a whole. Typically, Hollywood characters offer a much simpler </w:t>
      </w:r>
      <w:r>
        <w:rPr>
          <w:rFonts w:ascii="Times New Roman" w:eastAsia="Times New Roman" w:hAnsi="Times New Roman" w:cs="Times New Roman"/>
          <w:sz w:val="24"/>
          <w:szCs w:val="24"/>
        </w:rPr>
        <w:lastRenderedPageBreak/>
        <w:t xml:space="preserve">character to play the buck. In a sense, the prototypical buck’s only contribution to the plot is to threaten the white women with his desire to rape </w:t>
      </w:r>
      <w:proofErr w:type="gramStart"/>
      <w:r>
        <w:rPr>
          <w:rFonts w:ascii="Times New Roman" w:eastAsia="Times New Roman" w:hAnsi="Times New Roman" w:cs="Times New Roman"/>
          <w:sz w:val="24"/>
          <w:szCs w:val="24"/>
        </w:rPr>
        <w:t>them, and</w:t>
      </w:r>
      <w:proofErr w:type="gramEnd"/>
      <w:r>
        <w:rPr>
          <w:rFonts w:ascii="Times New Roman" w:eastAsia="Times New Roman" w:hAnsi="Times New Roman" w:cs="Times New Roman"/>
          <w:sz w:val="24"/>
          <w:szCs w:val="24"/>
        </w:rPr>
        <w:t xml:space="preserve"> set up the (typically white) protagonist as the hero by providing him with a primitive, very unapologetic bad guy to be easily conquered. However,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is shown to be much more complex than this. Firstly, his nobility that has already been discussed at </w:t>
      </w:r>
      <w:proofErr w:type="gramStart"/>
      <w:r>
        <w:rPr>
          <w:rFonts w:ascii="Times New Roman" w:eastAsia="Times New Roman" w:hAnsi="Times New Roman" w:cs="Times New Roman"/>
          <w:sz w:val="24"/>
          <w:szCs w:val="24"/>
        </w:rPr>
        <w:t>length</w:t>
      </w:r>
      <w:proofErr w:type="gramEnd"/>
      <w:r>
        <w:rPr>
          <w:rFonts w:ascii="Times New Roman" w:eastAsia="Times New Roman" w:hAnsi="Times New Roman" w:cs="Times New Roman"/>
          <w:sz w:val="24"/>
          <w:szCs w:val="24"/>
        </w:rPr>
        <w:t xml:space="preserve"> pokes fun at the fact that nearly all bucks thus far have been primitivized to such an extreme degree (as in </w:t>
      </w:r>
      <w:r>
        <w:rPr>
          <w:rFonts w:ascii="Times New Roman" w:eastAsia="Times New Roman" w:hAnsi="Times New Roman" w:cs="Times New Roman"/>
          <w:i/>
          <w:sz w:val="24"/>
          <w:szCs w:val="24"/>
        </w:rPr>
        <w:t>The Birth of a Nation</w:t>
      </w:r>
      <w:r>
        <w:rPr>
          <w:rFonts w:ascii="Times New Roman" w:eastAsia="Times New Roman" w:hAnsi="Times New Roman" w:cs="Times New Roman"/>
          <w:sz w:val="24"/>
          <w:szCs w:val="24"/>
        </w:rPr>
        <w:t xml:space="preserve">). Furthermore, the clear divide between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as a former prince and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as a buck again satirizes the buck by showing what ridiculous lengths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go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be an accurate representation of the </w:t>
      </w:r>
      <w:commentRangeStart w:id="5"/>
      <w:r>
        <w:rPr>
          <w:rFonts w:ascii="Times New Roman" w:eastAsia="Times New Roman" w:hAnsi="Times New Roman" w:cs="Times New Roman"/>
          <w:sz w:val="24"/>
          <w:szCs w:val="24"/>
        </w:rPr>
        <w:t>type</w:t>
      </w:r>
      <w:commentRangeEnd w:id="5"/>
      <w:r w:rsidR="005851BC">
        <w:rPr>
          <w:rStyle w:val="CommentReference"/>
        </w:rPr>
        <w:commentReference w:id="5"/>
      </w:r>
      <w:r>
        <w:rPr>
          <w:rFonts w:ascii="Times New Roman" w:eastAsia="Times New Roman" w:hAnsi="Times New Roman" w:cs="Times New Roman"/>
          <w:sz w:val="24"/>
          <w:szCs w:val="24"/>
        </w:rPr>
        <w:t>.</w:t>
      </w:r>
    </w:p>
    <w:p w14:paraId="0000000D"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Thomas throughout the movie was representative of the uncle tom type. The uncle tom type is known for an unwavering loyalty to his white family (whoever that might be), no real initiative to change his role in the status quo, and an aggressiveness towards other African Americans. The first time Dr. Thomas is on screen is when he, Michelle, and Tina are visiting the funeral parlor to grieve Billy’s death. After Tina and Michelle leave, Dr. Thomas inspects the body, much to the black parlor manager’s dismay. After flashing his badge and the fact that he is with the “Scientific Investigation Division”, Dr. Thomas becomes preoccupied with the body, only asking the manager questions that would further his investigation in a rude manner (Crain 20:23-22:20). This scene can be interpreted to show Dr. Thomas’s hostility towards other African Americans, as characterized by the Uncle Tom type. Later, Dr. Thomas gets a call from Lieutenant Peters, who tells him that he could not get the permit Dr. Thomas asked for. Dr. Thomas is visibly upset, but, in line with the uncle tom type, does not say anything that would 1) get Lieutenant Peters aggressively upset, even going back to say “yeah” in a more polite tone, or 2) indicate that he would take action to do what he wanted anyways (Crain 47:32-47:</w:t>
      </w:r>
      <w:commentRangeStart w:id="6"/>
      <w:r>
        <w:rPr>
          <w:rFonts w:ascii="Times New Roman" w:eastAsia="Times New Roman" w:hAnsi="Times New Roman" w:cs="Times New Roman"/>
          <w:sz w:val="24"/>
          <w:szCs w:val="24"/>
        </w:rPr>
        <w:t>50</w:t>
      </w:r>
      <w:commentRangeEnd w:id="6"/>
      <w:r w:rsidR="00D91B0F">
        <w:rPr>
          <w:rStyle w:val="CommentReference"/>
        </w:rPr>
        <w:commentReference w:id="6"/>
      </w:r>
      <w:r>
        <w:rPr>
          <w:rFonts w:ascii="Times New Roman" w:eastAsia="Times New Roman" w:hAnsi="Times New Roman" w:cs="Times New Roman"/>
          <w:sz w:val="24"/>
          <w:szCs w:val="24"/>
        </w:rPr>
        <w:t>).</w:t>
      </w:r>
    </w:p>
    <w:p w14:paraId="0000000E"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Nancy the photographer had a relatively minor role in the film, but from the time she was on screen, one can make an argument that she was portraying the jezebel character type. Jezebels are known for their promiscuity, revealing clothing, and sexual hunger. Nancy’s outfit fits the bill of revealing clothing quite easily, as she’s wearing a nearly </w:t>
      </w:r>
      <w:proofErr w:type="spellStart"/>
      <w:r>
        <w:rPr>
          <w:rFonts w:ascii="Times New Roman" w:eastAsia="Times New Roman" w:hAnsi="Times New Roman" w:cs="Times New Roman"/>
          <w:sz w:val="24"/>
          <w:szCs w:val="24"/>
        </w:rPr>
        <w:t>shoulderless</w:t>
      </w:r>
      <w:proofErr w:type="spellEnd"/>
      <w:r>
        <w:rPr>
          <w:rFonts w:ascii="Times New Roman" w:eastAsia="Times New Roman" w:hAnsi="Times New Roman" w:cs="Times New Roman"/>
          <w:sz w:val="24"/>
          <w:szCs w:val="24"/>
        </w:rPr>
        <w:t xml:space="preserve"> one piece that cuts off very high along the legs. Starting from when she photographs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and Tina at the club, she remarks “I think romance is in the air”, and flirts with Skillet, saying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know what would develop with you in a darkroom. And it wouldn’t be more pictures” (Crain 41:54-42:30). This quite clearly shows a promiscuity reminiscent of the jezebel type.</w:t>
      </w:r>
    </w:p>
    <w:p w14:paraId="0000000F"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addition, after being turned into a vampire by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Nancy stumbles outside her house while a cop is on patrol. Still wearing her outfit from the club, she collapses on her porch, catching the attention of the officer. The officer, in full uniform, runs over to a Nancy too distraught to answer any questions, only mumbling “help me” and “help me please”. The officer picks her up into a </w:t>
      </w:r>
      <w:commentRangeStart w:id="7"/>
      <w:r>
        <w:rPr>
          <w:rFonts w:ascii="Times New Roman" w:eastAsia="Times New Roman" w:hAnsi="Times New Roman" w:cs="Times New Roman"/>
          <w:sz w:val="24"/>
          <w:szCs w:val="24"/>
        </w:rPr>
        <w:t>bridal carry</w:t>
      </w:r>
      <w:commentRangeEnd w:id="7"/>
      <w:r w:rsidR="00702D4D">
        <w:rPr>
          <w:rStyle w:val="CommentReference"/>
        </w:rPr>
        <w:commentReference w:id="7"/>
      </w:r>
      <w:r>
        <w:rPr>
          <w:rFonts w:ascii="Times New Roman" w:eastAsia="Times New Roman" w:hAnsi="Times New Roman" w:cs="Times New Roman"/>
          <w:sz w:val="24"/>
          <w:szCs w:val="24"/>
        </w:rPr>
        <w:t xml:space="preserve">, intending to take her back inside, but then Nancy reveals that she’s </w:t>
      </w:r>
      <w:proofErr w:type="gramStart"/>
      <w:r>
        <w:rPr>
          <w:rFonts w:ascii="Times New Roman" w:eastAsia="Times New Roman" w:hAnsi="Times New Roman" w:cs="Times New Roman"/>
          <w:sz w:val="24"/>
          <w:szCs w:val="24"/>
        </w:rPr>
        <w:t>actually fine</w:t>
      </w:r>
      <w:proofErr w:type="gramEnd"/>
      <w:r>
        <w:rPr>
          <w:rFonts w:ascii="Times New Roman" w:eastAsia="Times New Roman" w:hAnsi="Times New Roman" w:cs="Times New Roman"/>
          <w:sz w:val="24"/>
          <w:szCs w:val="24"/>
        </w:rPr>
        <w:t xml:space="preserve"> and bites the officer on the neck (Crain 45:29-46:05). Because the vampire bite is an inherently sexual act, as covered in module 1, this bite can be seen to represent Nancy’s sexual hunger, as described by the jezebel type.</w:t>
      </w:r>
    </w:p>
    <w:p w14:paraId="00000010" w14:textId="0044E2EF"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Dracula makes a statement about the plight of the urban poor by showing that they are overrepresented by African Americans. In almost all public spaces shown in the film with extras, they are predominantly African American. Specifically, the various scenes that take place at the club (Crain 34:46, 1:02:41), and the wareho</w:t>
      </w:r>
      <w:ins w:id="8" w:author="Shute, Malcolm" w:date="2023-04-13T14:14:00Z">
        <w:r w:rsidR="00DE3E8E">
          <w:rPr>
            <w:rFonts w:ascii="Times New Roman" w:eastAsia="Times New Roman" w:hAnsi="Times New Roman" w:cs="Times New Roman"/>
            <w:sz w:val="24"/>
            <w:szCs w:val="24"/>
          </w:rPr>
          <w:t>use</w:t>
        </w:r>
      </w:ins>
      <w:del w:id="9" w:author="Shute, Malcolm" w:date="2023-04-13T14:14:00Z">
        <w:r w:rsidDel="00DE3E8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 where the investigators are jumped come to mind (Crain 1:13:28). Especially when looking at the scene in the warehouse, conditions can be described as rundown, dusty, industrial, and in general not a place anyone would want to live. However, the urban poor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vampires) have settled in, making this warehouse their home. In </w:t>
      </w:r>
      <w:r>
        <w:rPr>
          <w:rFonts w:ascii="Times New Roman" w:eastAsia="Times New Roman" w:hAnsi="Times New Roman" w:cs="Times New Roman"/>
          <w:sz w:val="24"/>
          <w:szCs w:val="24"/>
        </w:rPr>
        <w:lastRenderedPageBreak/>
        <w:t xml:space="preserve">addition, the cheap, thrown together nature of their clothes and primitive behaviors they exhibit, when taken as a representation of all urban poor, paints a bleak picture of the kind of life this demographic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live through for the audience. Touching on the club scene, the entire establishment has vices everywhere. Tables have bowls of cigarettes on </w:t>
      </w:r>
      <w:proofErr w:type="gramStart"/>
      <w:r>
        <w:rPr>
          <w:rFonts w:ascii="Times New Roman" w:eastAsia="Times New Roman" w:hAnsi="Times New Roman" w:cs="Times New Roman"/>
          <w:sz w:val="24"/>
          <w:szCs w:val="24"/>
        </w:rPr>
        <w:t>them ,</w:t>
      </w:r>
      <w:proofErr w:type="gramEnd"/>
      <w:r>
        <w:rPr>
          <w:rFonts w:ascii="Times New Roman" w:eastAsia="Times New Roman" w:hAnsi="Times New Roman" w:cs="Times New Roman"/>
          <w:sz w:val="24"/>
          <w:szCs w:val="24"/>
        </w:rPr>
        <w:t xml:space="preserve"> everyone’s drinking, and sex seems to be on people’s minds (at least Skillet’s and Nancy’s) (Crain 35:07, 42:06). Again, taking the club patrons to be representative of the whole, one can argue that the urban poor are disproportionately affected by these vices, as they normalize them as much as they </w:t>
      </w:r>
      <w:commentRangeStart w:id="10"/>
      <w:r>
        <w:rPr>
          <w:rFonts w:ascii="Times New Roman" w:eastAsia="Times New Roman" w:hAnsi="Times New Roman" w:cs="Times New Roman"/>
          <w:sz w:val="24"/>
          <w:szCs w:val="24"/>
        </w:rPr>
        <w:t>do</w:t>
      </w:r>
      <w:commentRangeEnd w:id="10"/>
      <w:r w:rsidR="00BB77DF">
        <w:rPr>
          <w:rStyle w:val="CommentReference"/>
        </w:rPr>
        <w:commentReference w:id="10"/>
      </w:r>
      <w:r>
        <w:rPr>
          <w:rFonts w:ascii="Times New Roman" w:eastAsia="Times New Roman" w:hAnsi="Times New Roman" w:cs="Times New Roman"/>
          <w:sz w:val="24"/>
          <w:szCs w:val="24"/>
        </w:rPr>
        <w:t>.</w:t>
      </w:r>
    </w:p>
    <w:p w14:paraId="00000011"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comparing Dracula from 1931 to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from 1972, a case can be made that, although both were rapists,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was largely concerned with protecting his identity </w:t>
      </w:r>
      <w:proofErr w:type="gramStart"/>
      <w:r>
        <w:rPr>
          <w:rFonts w:ascii="Times New Roman" w:eastAsia="Times New Roman" w:hAnsi="Times New Roman" w:cs="Times New Roman"/>
          <w:sz w:val="24"/>
          <w:szCs w:val="24"/>
        </w:rPr>
        <w:t>as a means to</w:t>
      </w:r>
      <w:proofErr w:type="gramEnd"/>
      <w:r>
        <w:rPr>
          <w:rFonts w:ascii="Times New Roman" w:eastAsia="Times New Roman" w:hAnsi="Times New Roman" w:cs="Times New Roman"/>
          <w:sz w:val="24"/>
          <w:szCs w:val="24"/>
        </w:rPr>
        <w:t xml:space="preserve"> be with Tina, who he was shown to have remained faithful and loyal to, whereas Dracula was unconcerned with his three wives, and only wanted to go out and infect as many young Englishwomen as possible. This difference makes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 more sympathetic villain, and his death scene leaves audiences with many more mixed emotions than Dracula’s </w:t>
      </w:r>
      <w:commentRangeStart w:id="11"/>
      <w:r>
        <w:rPr>
          <w:rFonts w:ascii="Times New Roman" w:eastAsia="Times New Roman" w:hAnsi="Times New Roman" w:cs="Times New Roman"/>
          <w:sz w:val="24"/>
          <w:szCs w:val="24"/>
        </w:rPr>
        <w:t>death</w:t>
      </w:r>
      <w:commentRangeEnd w:id="11"/>
      <w:r w:rsidR="00046A51">
        <w:rPr>
          <w:rStyle w:val="CommentReference"/>
        </w:rPr>
        <w:commentReference w:id="11"/>
      </w:r>
      <w:r>
        <w:rPr>
          <w:rFonts w:ascii="Times New Roman" w:eastAsia="Times New Roman" w:hAnsi="Times New Roman" w:cs="Times New Roman"/>
          <w:sz w:val="24"/>
          <w:szCs w:val="24"/>
        </w:rPr>
        <w:t>.</w:t>
      </w:r>
    </w:p>
    <w:p w14:paraId="00000012" w14:textId="77777777" w:rsidR="004644E7" w:rsidRDefault="004644E7">
      <w:pPr>
        <w:spacing w:line="480" w:lineRule="auto"/>
        <w:ind w:firstLine="720"/>
        <w:rPr>
          <w:rFonts w:ascii="Times New Roman" w:eastAsia="Times New Roman" w:hAnsi="Times New Roman" w:cs="Times New Roman"/>
          <w:sz w:val="24"/>
          <w:szCs w:val="24"/>
        </w:rPr>
      </w:pPr>
    </w:p>
    <w:p w14:paraId="0000001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0000014" w14:textId="6782F4CF"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conclude, the underlying message of these representations is a very tongue-in-cheek criticism of the African American character types popularized by Hollywood before the era of blaxploitation films. For the most part,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does a great job showing that, while African American characters can show characteristics of a type, they can be much more complex than a simple stereotype. After all,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was not just going around looking for white women to rape and Dr. Thomas had enough initiative and agency to take matters into his own hands. From the limited amount of screentime whites get in the movie, I think one of the statements </w:t>
      </w:r>
      <w:proofErr w:type="spellStart"/>
      <w:r>
        <w:rPr>
          <w:rFonts w:ascii="Times New Roman" w:eastAsia="Times New Roman" w:hAnsi="Times New Roman" w:cs="Times New Roman"/>
          <w:i/>
          <w:sz w:val="24"/>
          <w:szCs w:val="24"/>
        </w:rPr>
        <w:t>Blacula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makes about whites is calling out the unfairness of racially targeted negative stereotypes of characters that they helped popularize.</w:t>
      </w:r>
    </w:p>
    <w:p w14:paraId="00000015" w14:textId="77777777" w:rsidR="004644E7" w:rsidRDefault="004644E7">
      <w:pPr>
        <w:spacing w:line="480" w:lineRule="auto"/>
        <w:rPr>
          <w:rFonts w:ascii="Times New Roman" w:eastAsia="Times New Roman" w:hAnsi="Times New Roman" w:cs="Times New Roman"/>
          <w:sz w:val="24"/>
          <w:szCs w:val="24"/>
        </w:rPr>
      </w:pPr>
    </w:p>
    <w:p w14:paraId="00000016" w14:textId="77777777" w:rsidR="004644E7" w:rsidRDefault="004644E7">
      <w:pPr>
        <w:spacing w:line="480" w:lineRule="auto"/>
        <w:rPr>
          <w:rFonts w:ascii="Times New Roman" w:eastAsia="Times New Roman" w:hAnsi="Times New Roman" w:cs="Times New Roman"/>
          <w:sz w:val="24"/>
          <w:szCs w:val="24"/>
        </w:rPr>
      </w:pPr>
    </w:p>
    <w:p w14:paraId="00000017" w14:textId="77777777" w:rsidR="004644E7" w:rsidRDefault="004644E7">
      <w:pPr>
        <w:spacing w:line="480" w:lineRule="auto"/>
        <w:rPr>
          <w:rFonts w:ascii="Times New Roman" w:eastAsia="Times New Roman" w:hAnsi="Times New Roman" w:cs="Times New Roman"/>
          <w:sz w:val="24"/>
          <w:szCs w:val="24"/>
        </w:rPr>
      </w:pPr>
    </w:p>
    <w:p w14:paraId="00000018" w14:textId="77777777" w:rsidR="004644E7" w:rsidRDefault="004644E7">
      <w:pPr>
        <w:spacing w:line="480" w:lineRule="auto"/>
        <w:rPr>
          <w:rFonts w:ascii="Times New Roman" w:eastAsia="Times New Roman" w:hAnsi="Times New Roman" w:cs="Times New Roman"/>
          <w:sz w:val="24"/>
          <w:szCs w:val="24"/>
        </w:rPr>
      </w:pPr>
    </w:p>
    <w:p w14:paraId="00000019" w14:textId="77777777" w:rsidR="004644E7" w:rsidRDefault="004644E7">
      <w:pPr>
        <w:spacing w:line="480" w:lineRule="auto"/>
        <w:rPr>
          <w:rFonts w:ascii="Times New Roman" w:eastAsia="Times New Roman" w:hAnsi="Times New Roman" w:cs="Times New Roman"/>
          <w:sz w:val="24"/>
          <w:szCs w:val="24"/>
        </w:rPr>
      </w:pPr>
    </w:p>
    <w:p w14:paraId="0000001A" w14:textId="77777777" w:rsidR="004644E7" w:rsidRDefault="004644E7">
      <w:pPr>
        <w:spacing w:line="480" w:lineRule="auto"/>
        <w:rPr>
          <w:rFonts w:ascii="Times New Roman" w:eastAsia="Times New Roman" w:hAnsi="Times New Roman" w:cs="Times New Roman"/>
          <w:sz w:val="24"/>
          <w:szCs w:val="24"/>
        </w:rPr>
      </w:pPr>
    </w:p>
    <w:p w14:paraId="0000001B" w14:textId="77777777" w:rsidR="004644E7" w:rsidRDefault="004644E7">
      <w:pPr>
        <w:spacing w:line="480" w:lineRule="auto"/>
        <w:rPr>
          <w:rFonts w:ascii="Times New Roman" w:eastAsia="Times New Roman" w:hAnsi="Times New Roman" w:cs="Times New Roman"/>
          <w:sz w:val="24"/>
          <w:szCs w:val="24"/>
        </w:rPr>
      </w:pPr>
    </w:p>
    <w:p w14:paraId="0000001C" w14:textId="77777777" w:rsidR="004644E7" w:rsidRDefault="004644E7">
      <w:pPr>
        <w:spacing w:line="480" w:lineRule="auto"/>
        <w:rPr>
          <w:rFonts w:ascii="Times New Roman" w:eastAsia="Times New Roman" w:hAnsi="Times New Roman" w:cs="Times New Roman"/>
          <w:sz w:val="24"/>
          <w:szCs w:val="24"/>
        </w:rPr>
      </w:pPr>
    </w:p>
    <w:p w14:paraId="0000001D" w14:textId="77777777" w:rsidR="004644E7" w:rsidRDefault="004644E7">
      <w:pPr>
        <w:spacing w:line="480" w:lineRule="auto"/>
        <w:rPr>
          <w:rFonts w:ascii="Times New Roman" w:eastAsia="Times New Roman" w:hAnsi="Times New Roman" w:cs="Times New Roman"/>
          <w:sz w:val="24"/>
          <w:szCs w:val="24"/>
        </w:rPr>
      </w:pPr>
    </w:p>
    <w:p w14:paraId="0000001E" w14:textId="77777777" w:rsidR="004644E7" w:rsidRDefault="004644E7">
      <w:pPr>
        <w:spacing w:line="480" w:lineRule="auto"/>
        <w:rPr>
          <w:rFonts w:ascii="Times New Roman" w:eastAsia="Times New Roman" w:hAnsi="Times New Roman" w:cs="Times New Roman"/>
          <w:sz w:val="24"/>
          <w:szCs w:val="24"/>
        </w:rPr>
      </w:pPr>
    </w:p>
    <w:p w14:paraId="0000001F" w14:textId="77777777" w:rsidR="004644E7" w:rsidRDefault="004644E7">
      <w:pPr>
        <w:spacing w:line="480" w:lineRule="auto"/>
        <w:rPr>
          <w:rFonts w:ascii="Times New Roman" w:eastAsia="Times New Roman" w:hAnsi="Times New Roman" w:cs="Times New Roman"/>
          <w:sz w:val="24"/>
          <w:szCs w:val="24"/>
        </w:rPr>
      </w:pPr>
    </w:p>
    <w:p w14:paraId="00000020" w14:textId="77777777" w:rsidR="004644E7" w:rsidRDefault="004644E7">
      <w:pPr>
        <w:spacing w:line="480" w:lineRule="auto"/>
        <w:rPr>
          <w:rFonts w:ascii="Times New Roman" w:eastAsia="Times New Roman" w:hAnsi="Times New Roman" w:cs="Times New Roman"/>
          <w:sz w:val="24"/>
          <w:szCs w:val="24"/>
        </w:rPr>
      </w:pPr>
    </w:p>
    <w:p w14:paraId="00000021" w14:textId="77777777" w:rsidR="004644E7" w:rsidRDefault="004644E7">
      <w:pPr>
        <w:spacing w:line="480" w:lineRule="auto"/>
        <w:rPr>
          <w:rFonts w:ascii="Times New Roman" w:eastAsia="Times New Roman" w:hAnsi="Times New Roman" w:cs="Times New Roman"/>
          <w:sz w:val="24"/>
          <w:szCs w:val="24"/>
        </w:rPr>
      </w:pPr>
    </w:p>
    <w:p w14:paraId="00000022" w14:textId="77777777" w:rsidR="004644E7" w:rsidRDefault="004644E7">
      <w:pPr>
        <w:spacing w:line="480" w:lineRule="auto"/>
        <w:rPr>
          <w:rFonts w:ascii="Times New Roman" w:eastAsia="Times New Roman" w:hAnsi="Times New Roman" w:cs="Times New Roman"/>
          <w:sz w:val="24"/>
          <w:szCs w:val="24"/>
        </w:rPr>
      </w:pPr>
    </w:p>
    <w:p w14:paraId="00000023" w14:textId="77777777" w:rsidR="004644E7" w:rsidRDefault="004644E7">
      <w:pPr>
        <w:spacing w:line="480" w:lineRule="auto"/>
        <w:rPr>
          <w:rFonts w:ascii="Times New Roman" w:eastAsia="Times New Roman" w:hAnsi="Times New Roman" w:cs="Times New Roman"/>
          <w:sz w:val="24"/>
          <w:szCs w:val="24"/>
        </w:rPr>
      </w:pPr>
    </w:p>
    <w:p w14:paraId="7DD15F82" w14:textId="77777777" w:rsidR="0018261E" w:rsidRDefault="0018261E">
      <w:pPr>
        <w:spacing w:line="480" w:lineRule="auto"/>
        <w:rPr>
          <w:rFonts w:ascii="Times New Roman" w:eastAsia="Times New Roman" w:hAnsi="Times New Roman" w:cs="Times New Roman"/>
          <w:sz w:val="24"/>
          <w:szCs w:val="24"/>
        </w:rPr>
      </w:pPr>
    </w:p>
    <w:p w14:paraId="03E0E8AA" w14:textId="77777777" w:rsidR="0018261E" w:rsidRDefault="0018261E">
      <w:pPr>
        <w:spacing w:line="480" w:lineRule="auto"/>
        <w:rPr>
          <w:rFonts w:ascii="Times New Roman" w:eastAsia="Times New Roman" w:hAnsi="Times New Roman" w:cs="Times New Roman"/>
          <w:sz w:val="24"/>
          <w:szCs w:val="24"/>
        </w:rPr>
      </w:pPr>
    </w:p>
    <w:p w14:paraId="00000024" w14:textId="77777777" w:rsidR="004644E7" w:rsidRDefault="004644E7">
      <w:pPr>
        <w:spacing w:line="480" w:lineRule="auto"/>
        <w:rPr>
          <w:rFonts w:ascii="Times New Roman" w:eastAsia="Times New Roman" w:hAnsi="Times New Roman" w:cs="Times New Roman"/>
          <w:sz w:val="24"/>
          <w:szCs w:val="24"/>
        </w:rPr>
      </w:pPr>
    </w:p>
    <w:p w14:paraId="00000025" w14:textId="77777777" w:rsidR="004644E7" w:rsidRDefault="004644E7">
      <w:pPr>
        <w:spacing w:line="480" w:lineRule="auto"/>
        <w:rPr>
          <w:rFonts w:ascii="Times New Roman" w:eastAsia="Times New Roman" w:hAnsi="Times New Roman" w:cs="Times New Roman"/>
          <w:sz w:val="24"/>
          <w:szCs w:val="24"/>
        </w:rPr>
      </w:pPr>
    </w:p>
    <w:p w14:paraId="00000026" w14:textId="77777777" w:rsidR="004644E7" w:rsidRDefault="004644E7">
      <w:pPr>
        <w:spacing w:line="480" w:lineRule="auto"/>
        <w:rPr>
          <w:rFonts w:ascii="Times New Roman" w:eastAsia="Times New Roman" w:hAnsi="Times New Roman" w:cs="Times New Roman"/>
          <w:sz w:val="24"/>
          <w:szCs w:val="24"/>
        </w:rPr>
      </w:pPr>
    </w:p>
    <w:p w14:paraId="00000027" w14:textId="77777777" w:rsidR="004644E7" w:rsidRDefault="004644E7">
      <w:pPr>
        <w:spacing w:line="480" w:lineRule="auto"/>
        <w:rPr>
          <w:rFonts w:ascii="Times New Roman" w:eastAsia="Times New Roman" w:hAnsi="Times New Roman" w:cs="Times New Roman"/>
          <w:sz w:val="24"/>
          <w:szCs w:val="24"/>
        </w:rPr>
      </w:pPr>
    </w:p>
    <w:p w14:paraId="00000028" w14:textId="77777777" w:rsidR="004644E7" w:rsidRPr="0018261E"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18261E">
        <w:rPr>
          <w:rFonts w:ascii="Times New Roman" w:eastAsia="Times New Roman" w:hAnsi="Times New Roman" w:cs="Times New Roman"/>
          <w:sz w:val="24"/>
          <w:szCs w:val="24"/>
        </w:rPr>
        <w:lastRenderedPageBreak/>
        <w:t>Bibliography</w:t>
      </w:r>
    </w:p>
    <w:p w14:paraId="2C111F5F" w14:textId="77777777" w:rsidR="0018261E" w:rsidRPr="0018261E" w:rsidRDefault="0018261E">
      <w:pPr>
        <w:pBdr>
          <w:top w:val="nil"/>
          <w:left w:val="nil"/>
          <w:bottom w:val="nil"/>
          <w:right w:val="nil"/>
          <w:between w:val="nil"/>
        </w:pBdr>
        <w:spacing w:line="480" w:lineRule="auto"/>
        <w:ind w:left="720" w:hanging="720"/>
        <w:rPr>
          <w:rFonts w:ascii="Times New Roman" w:hAnsi="Times New Roman" w:cs="Times New Roman"/>
          <w:sz w:val="24"/>
          <w:szCs w:val="24"/>
        </w:rPr>
      </w:pPr>
      <w:r w:rsidRPr="0018261E">
        <w:rPr>
          <w:rFonts w:ascii="Times New Roman" w:hAnsi="Times New Roman" w:cs="Times New Roman"/>
          <w:sz w:val="24"/>
          <w:szCs w:val="24"/>
        </w:rPr>
        <w:t xml:space="preserve">Crain, William, director. </w:t>
      </w:r>
      <w:proofErr w:type="spellStart"/>
      <w:r w:rsidRPr="0018261E">
        <w:rPr>
          <w:rFonts w:ascii="Times New Roman" w:hAnsi="Times New Roman" w:cs="Times New Roman"/>
          <w:i/>
          <w:iCs/>
          <w:sz w:val="24"/>
          <w:szCs w:val="24"/>
        </w:rPr>
        <w:t>Blacula</w:t>
      </w:r>
      <w:proofErr w:type="spellEnd"/>
      <w:r w:rsidRPr="0018261E">
        <w:rPr>
          <w:rFonts w:ascii="Times New Roman" w:hAnsi="Times New Roman" w:cs="Times New Roman"/>
          <w:i/>
          <w:iCs/>
          <w:sz w:val="24"/>
          <w:szCs w:val="24"/>
        </w:rPr>
        <w:t xml:space="preserve">. </w:t>
      </w:r>
      <w:r w:rsidRPr="0018261E">
        <w:rPr>
          <w:rFonts w:ascii="Times New Roman" w:hAnsi="Times New Roman" w:cs="Times New Roman"/>
          <w:sz w:val="24"/>
          <w:szCs w:val="24"/>
        </w:rPr>
        <w:t>MGM (Video &amp; DVD), 2004.</w:t>
      </w:r>
    </w:p>
    <w:p w14:paraId="0000002B" w14:textId="517261C7" w:rsidR="004644E7" w:rsidRPr="0018261E" w:rsidRDefault="0018261E" w:rsidP="0018261E">
      <w:pPr>
        <w:pBdr>
          <w:top w:val="nil"/>
          <w:left w:val="nil"/>
          <w:bottom w:val="nil"/>
          <w:right w:val="nil"/>
          <w:between w:val="nil"/>
        </w:pBdr>
        <w:spacing w:line="480" w:lineRule="auto"/>
        <w:ind w:left="720" w:hanging="720"/>
        <w:rPr>
          <w:rFonts w:ascii="Times New Roman" w:hAnsi="Times New Roman" w:cs="Times New Roman"/>
          <w:sz w:val="24"/>
          <w:szCs w:val="24"/>
        </w:rPr>
      </w:pPr>
      <w:r w:rsidRPr="0018261E">
        <w:rPr>
          <w:rFonts w:ascii="Times New Roman" w:hAnsi="Times New Roman" w:cs="Times New Roman"/>
          <w:sz w:val="24"/>
          <w:szCs w:val="24"/>
        </w:rPr>
        <w:t>Lehman, Paul R., Browning, John Edgar. "</w:t>
      </w:r>
      <w:r w:rsidRPr="0018261E">
        <w:rPr>
          <w:rFonts w:ascii="Times New Roman" w:hAnsi="Times New Roman" w:cs="Times New Roman"/>
          <w:sz w:val="24"/>
          <w:szCs w:val="24"/>
        </w:rPr>
        <w:t xml:space="preserve">The </w:t>
      </w:r>
      <w:r w:rsidRPr="0018261E">
        <w:rPr>
          <w:rFonts w:ascii="Times New Roman" w:hAnsi="Times New Roman" w:cs="Times New Roman"/>
          <w:i/>
          <w:iCs/>
          <w:sz w:val="24"/>
          <w:szCs w:val="24"/>
        </w:rPr>
        <w:t>Dracula</w:t>
      </w:r>
      <w:r w:rsidRPr="0018261E">
        <w:rPr>
          <w:rFonts w:ascii="Times New Roman" w:hAnsi="Times New Roman" w:cs="Times New Roman"/>
          <w:sz w:val="24"/>
          <w:szCs w:val="24"/>
        </w:rPr>
        <w:t xml:space="preserve"> and the </w:t>
      </w:r>
      <w:proofErr w:type="spellStart"/>
      <w:r w:rsidRPr="0018261E">
        <w:rPr>
          <w:rFonts w:ascii="Times New Roman" w:hAnsi="Times New Roman" w:cs="Times New Roman"/>
          <w:i/>
          <w:iCs/>
          <w:sz w:val="24"/>
          <w:szCs w:val="24"/>
        </w:rPr>
        <w:t>Blacula</w:t>
      </w:r>
      <w:proofErr w:type="spellEnd"/>
      <w:r w:rsidRPr="0018261E">
        <w:rPr>
          <w:rFonts w:ascii="Times New Roman" w:hAnsi="Times New Roman" w:cs="Times New Roman"/>
          <w:i/>
          <w:iCs/>
          <w:sz w:val="24"/>
          <w:szCs w:val="24"/>
        </w:rPr>
        <w:t xml:space="preserve"> </w:t>
      </w:r>
      <w:r w:rsidRPr="0018261E">
        <w:rPr>
          <w:rFonts w:ascii="Times New Roman" w:hAnsi="Times New Roman" w:cs="Times New Roman"/>
          <w:sz w:val="24"/>
          <w:szCs w:val="24"/>
        </w:rPr>
        <w:t xml:space="preserve">(1972) Cultural Revolution.” From </w:t>
      </w:r>
      <w:proofErr w:type="spellStart"/>
      <w:r w:rsidRPr="0018261E">
        <w:rPr>
          <w:rFonts w:ascii="Times New Roman" w:hAnsi="Times New Roman" w:cs="Times New Roman"/>
          <w:i/>
          <w:iCs/>
          <w:sz w:val="24"/>
          <w:szCs w:val="24"/>
        </w:rPr>
        <w:t>Draculas</w:t>
      </w:r>
      <w:proofErr w:type="spellEnd"/>
      <w:r w:rsidRPr="0018261E">
        <w:rPr>
          <w:rFonts w:ascii="Times New Roman" w:hAnsi="Times New Roman" w:cs="Times New Roman"/>
          <w:i/>
          <w:iCs/>
          <w:sz w:val="24"/>
          <w:szCs w:val="24"/>
        </w:rPr>
        <w:t xml:space="preserve">, Vampires, and Other Undead Forms, </w:t>
      </w:r>
      <w:proofErr w:type="gramStart"/>
      <w:r w:rsidRPr="0018261E">
        <w:rPr>
          <w:rFonts w:ascii="Times New Roman" w:hAnsi="Times New Roman" w:cs="Times New Roman"/>
          <w:sz w:val="24"/>
          <w:szCs w:val="24"/>
        </w:rPr>
        <w:t>edits</w:t>
      </w:r>
      <w:proofErr w:type="gramEnd"/>
      <w:r w:rsidRPr="0018261E">
        <w:rPr>
          <w:rFonts w:ascii="Times New Roman" w:hAnsi="Times New Roman" w:cs="Times New Roman"/>
          <w:sz w:val="24"/>
          <w:szCs w:val="24"/>
        </w:rPr>
        <w:t xml:space="preserve">. Browning and Picart, </w:t>
      </w:r>
      <w:proofErr w:type="spellStart"/>
      <w:r w:rsidRPr="0018261E">
        <w:rPr>
          <w:rFonts w:ascii="Times New Roman" w:hAnsi="Times New Roman" w:cs="Times New Roman"/>
          <w:sz w:val="24"/>
          <w:szCs w:val="24"/>
        </w:rPr>
        <w:t>pgs</w:t>
      </w:r>
      <w:proofErr w:type="spellEnd"/>
      <w:r w:rsidRPr="0018261E">
        <w:rPr>
          <w:rFonts w:ascii="Times New Roman" w:hAnsi="Times New Roman" w:cs="Times New Roman"/>
          <w:sz w:val="24"/>
          <w:szCs w:val="24"/>
        </w:rPr>
        <w:t xml:space="preserve"> 19-35.</w:t>
      </w:r>
    </w:p>
    <w:p w14:paraId="0000002C" w14:textId="77777777" w:rsidR="004644E7" w:rsidRDefault="004644E7">
      <w:pPr>
        <w:spacing w:line="480" w:lineRule="auto"/>
        <w:rPr>
          <w:rFonts w:ascii="Times New Roman" w:eastAsia="Times New Roman" w:hAnsi="Times New Roman" w:cs="Times New Roman"/>
          <w:sz w:val="24"/>
          <w:szCs w:val="24"/>
        </w:rPr>
      </w:pPr>
    </w:p>
    <w:sectPr w:rsidR="004644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ute, Malcolm" w:date="2023-04-13T14:08:00Z" w:initials="MS">
    <w:p w14:paraId="6C1F0E53" w14:textId="77777777" w:rsidR="001D5C33" w:rsidRDefault="001D5C33" w:rsidP="00893204">
      <w:r>
        <w:rPr>
          <w:rStyle w:val="CommentReference"/>
        </w:rPr>
        <w:annotationRef/>
      </w:r>
      <w:r>
        <w:rPr>
          <w:color w:val="000000"/>
          <w:sz w:val="20"/>
          <w:szCs w:val="20"/>
        </w:rPr>
        <w:t>Good.</w:t>
      </w:r>
    </w:p>
  </w:comment>
  <w:comment w:id="2" w:author="Shute, Malcolm" w:date="2023-04-13T14:09:00Z" w:initials="MS">
    <w:p w14:paraId="61447C95" w14:textId="77777777" w:rsidR="002163A7" w:rsidRDefault="00D019E7" w:rsidP="000C734B">
      <w:r>
        <w:rPr>
          <w:rStyle w:val="CommentReference"/>
        </w:rPr>
        <w:annotationRef/>
      </w:r>
      <w:r w:rsidR="002163A7">
        <w:rPr>
          <w:sz w:val="20"/>
          <w:szCs w:val="20"/>
        </w:rPr>
        <w:t>Good case study.</w:t>
      </w:r>
    </w:p>
    <w:p w14:paraId="6B1906E3" w14:textId="77777777" w:rsidR="002163A7" w:rsidRDefault="002163A7" w:rsidP="000C734B">
      <w:r>
        <w:rPr>
          <w:sz w:val="20"/>
          <w:szCs w:val="20"/>
        </w:rPr>
        <w:t>To clarify, the buck type threatened men as well as women. I appreciate that the scene we watched depicted a rape, but the character type is a bit broader than that.</w:t>
      </w:r>
    </w:p>
  </w:comment>
  <w:comment w:id="3" w:author="Shute, Malcolm" w:date="2023-04-13T14:10:00Z" w:initials="MS">
    <w:p w14:paraId="10BB6460" w14:textId="77777777" w:rsidR="002163A7" w:rsidRDefault="002163A7" w:rsidP="0069543A">
      <w:r>
        <w:rPr>
          <w:rStyle w:val="CommentReference"/>
        </w:rPr>
        <w:annotationRef/>
      </w:r>
      <w:r>
        <w:rPr>
          <w:color w:val="000000"/>
          <w:sz w:val="20"/>
          <w:szCs w:val="20"/>
        </w:rPr>
        <w:t>Definitely.</w:t>
      </w:r>
    </w:p>
  </w:comment>
  <w:comment w:id="4" w:author="Shute, Malcolm" w:date="2023-04-13T14:11:00Z" w:initials="MS">
    <w:p w14:paraId="458DA383" w14:textId="77777777" w:rsidR="00116A75" w:rsidRDefault="00116A75" w:rsidP="001E60C4">
      <w:r>
        <w:rPr>
          <w:rStyle w:val="CommentReference"/>
        </w:rPr>
        <w:annotationRef/>
      </w:r>
      <w:r>
        <w:rPr>
          <w:color w:val="000000"/>
          <w:sz w:val="20"/>
          <w:szCs w:val="20"/>
        </w:rPr>
        <w:t>Great examples!</w:t>
      </w:r>
    </w:p>
  </w:comment>
  <w:comment w:id="5" w:author="Shute, Malcolm" w:date="2023-04-13T14:11:00Z" w:initials="MS">
    <w:p w14:paraId="5049C237" w14:textId="77777777" w:rsidR="005851BC" w:rsidRDefault="005851BC" w:rsidP="00B139D6">
      <w:r>
        <w:rPr>
          <w:rStyle w:val="CommentReference"/>
        </w:rPr>
        <w:annotationRef/>
      </w:r>
      <w:r>
        <w:rPr>
          <w:color w:val="000000"/>
          <w:sz w:val="20"/>
          <w:szCs w:val="20"/>
        </w:rPr>
        <w:t>Good!</w:t>
      </w:r>
    </w:p>
  </w:comment>
  <w:comment w:id="6" w:author="Shute, Malcolm" w:date="2023-04-13T14:12:00Z" w:initials="MS">
    <w:p w14:paraId="5366135C" w14:textId="77777777" w:rsidR="00D91B0F" w:rsidRDefault="00D91B0F" w:rsidP="00C60D51">
      <w:r>
        <w:rPr>
          <w:rStyle w:val="CommentReference"/>
        </w:rPr>
        <w:annotationRef/>
      </w:r>
      <w:r>
        <w:rPr>
          <w:color w:val="000000"/>
          <w:sz w:val="20"/>
          <w:szCs w:val="20"/>
        </w:rPr>
        <w:t>Solid.</w:t>
      </w:r>
    </w:p>
  </w:comment>
  <w:comment w:id="7" w:author="Shute, Malcolm" w:date="2023-04-13T14:13:00Z" w:initials="MS">
    <w:p w14:paraId="1B580C07" w14:textId="77777777" w:rsidR="00702D4D" w:rsidRDefault="00702D4D" w:rsidP="00BA5746">
      <w:r>
        <w:rPr>
          <w:rStyle w:val="CommentReference"/>
        </w:rPr>
        <w:annotationRef/>
      </w:r>
      <w:r>
        <w:rPr>
          <w:color w:val="000000"/>
          <w:sz w:val="20"/>
          <w:szCs w:val="20"/>
        </w:rPr>
        <w:t>Good point! I never thought about that. He’s even carrying her over the threshold.</w:t>
      </w:r>
    </w:p>
  </w:comment>
  <w:comment w:id="10" w:author="Shute, Malcolm" w:date="2023-04-13T14:14:00Z" w:initials="MS">
    <w:p w14:paraId="079B60BD" w14:textId="77777777" w:rsidR="00BB77DF" w:rsidRDefault="00BB77DF" w:rsidP="00E25BF5">
      <w:r>
        <w:rPr>
          <w:rStyle w:val="CommentReference"/>
        </w:rPr>
        <w:annotationRef/>
      </w:r>
      <w:r>
        <w:rPr>
          <w:color w:val="000000"/>
          <w:sz w:val="20"/>
          <w:szCs w:val="20"/>
        </w:rPr>
        <w:t>Good.</w:t>
      </w:r>
    </w:p>
  </w:comment>
  <w:comment w:id="11" w:author="Shute, Malcolm" w:date="2023-04-13T14:15:00Z" w:initials="MS">
    <w:p w14:paraId="615E0F44" w14:textId="77777777" w:rsidR="00046A51" w:rsidRDefault="00046A51" w:rsidP="00DC4612">
      <w:r>
        <w:rPr>
          <w:rStyle w:val="CommentReference"/>
        </w:rPr>
        <w:annotationRef/>
      </w:r>
      <w:r>
        <w:rPr>
          <w:color w:val="000000"/>
          <w:sz w:val="20"/>
          <w:szCs w:val="20"/>
        </w:rPr>
        <w:t>Please describe. That’s a pivotal scene.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F0E53" w15:done="0"/>
  <w15:commentEx w15:paraId="6B1906E3" w15:done="0"/>
  <w15:commentEx w15:paraId="10BB6460" w15:done="0"/>
  <w15:commentEx w15:paraId="458DA383" w15:done="0"/>
  <w15:commentEx w15:paraId="5049C237" w15:done="0"/>
  <w15:commentEx w15:paraId="5366135C" w15:done="0"/>
  <w15:commentEx w15:paraId="1B580C07" w15:done="0"/>
  <w15:commentEx w15:paraId="079B60BD" w15:done="0"/>
  <w15:commentEx w15:paraId="615E0F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8B50" w16cex:dateUtc="2023-04-13T18:08:00Z"/>
  <w16cex:commentExtensible w16cex:durableId="27E28BB4" w16cex:dateUtc="2023-04-13T18:09:00Z"/>
  <w16cex:commentExtensible w16cex:durableId="27E28BDE" w16cex:dateUtc="2023-04-13T18:10:00Z"/>
  <w16cex:commentExtensible w16cex:durableId="27E28BFC" w16cex:dateUtc="2023-04-13T18:11:00Z"/>
  <w16cex:commentExtensible w16cex:durableId="27E28C24" w16cex:dateUtc="2023-04-13T18:11:00Z"/>
  <w16cex:commentExtensible w16cex:durableId="27E28C55" w16cex:dateUtc="2023-04-13T18:12:00Z"/>
  <w16cex:commentExtensible w16cex:durableId="27E28C96" w16cex:dateUtc="2023-04-13T18:13:00Z"/>
  <w16cex:commentExtensible w16cex:durableId="27E28CD7" w16cex:dateUtc="2023-04-13T18:14:00Z"/>
  <w16cex:commentExtensible w16cex:durableId="27E28D09" w16cex:dateUtc="2023-04-13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F0E53" w16cid:durableId="27E28B50"/>
  <w16cid:commentId w16cid:paraId="6B1906E3" w16cid:durableId="27E28BB4"/>
  <w16cid:commentId w16cid:paraId="10BB6460" w16cid:durableId="27E28BDE"/>
  <w16cid:commentId w16cid:paraId="458DA383" w16cid:durableId="27E28BFC"/>
  <w16cid:commentId w16cid:paraId="5049C237" w16cid:durableId="27E28C24"/>
  <w16cid:commentId w16cid:paraId="5366135C" w16cid:durableId="27E28C55"/>
  <w16cid:commentId w16cid:paraId="1B580C07" w16cid:durableId="27E28C96"/>
  <w16cid:commentId w16cid:paraId="079B60BD" w16cid:durableId="27E28CD7"/>
  <w16cid:commentId w16cid:paraId="615E0F44" w16cid:durableId="27E28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A15C" w14:textId="77777777" w:rsidR="00804F6B" w:rsidRDefault="00804F6B" w:rsidP="00227FB6">
      <w:pPr>
        <w:spacing w:line="240" w:lineRule="auto"/>
      </w:pPr>
      <w:r>
        <w:separator/>
      </w:r>
    </w:p>
  </w:endnote>
  <w:endnote w:type="continuationSeparator" w:id="0">
    <w:p w14:paraId="39E2F847" w14:textId="77777777" w:rsidR="00804F6B" w:rsidRDefault="00804F6B" w:rsidP="00227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89F4" w14:textId="77777777" w:rsidR="00804F6B" w:rsidRDefault="00804F6B" w:rsidP="00227FB6">
      <w:pPr>
        <w:spacing w:line="240" w:lineRule="auto"/>
      </w:pPr>
      <w:r>
        <w:separator/>
      </w:r>
    </w:p>
  </w:footnote>
  <w:footnote w:type="continuationSeparator" w:id="0">
    <w:p w14:paraId="2D9C23F9" w14:textId="77777777" w:rsidR="00804F6B" w:rsidRDefault="00804F6B" w:rsidP="00227FB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E7"/>
    <w:rsid w:val="00046A51"/>
    <w:rsid w:val="00116A75"/>
    <w:rsid w:val="0018261E"/>
    <w:rsid w:val="001D5C33"/>
    <w:rsid w:val="002163A7"/>
    <w:rsid w:val="00227FB6"/>
    <w:rsid w:val="00426A80"/>
    <w:rsid w:val="00456AC6"/>
    <w:rsid w:val="004644E7"/>
    <w:rsid w:val="005851BC"/>
    <w:rsid w:val="00671E33"/>
    <w:rsid w:val="00702D4D"/>
    <w:rsid w:val="007827B8"/>
    <w:rsid w:val="00804F6B"/>
    <w:rsid w:val="00AE33CD"/>
    <w:rsid w:val="00BB77DF"/>
    <w:rsid w:val="00D019E7"/>
    <w:rsid w:val="00D91B0F"/>
    <w:rsid w:val="00DE21D0"/>
    <w:rsid w:val="00DE3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225E"/>
  <w15:docId w15:val="{604FF1E8-957C-B842-89C5-526D5C0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71E33"/>
    <w:rPr>
      <w:sz w:val="16"/>
      <w:szCs w:val="16"/>
    </w:rPr>
  </w:style>
  <w:style w:type="paragraph" w:styleId="CommentText">
    <w:name w:val="annotation text"/>
    <w:basedOn w:val="Normal"/>
    <w:link w:val="CommentTextChar"/>
    <w:uiPriority w:val="99"/>
    <w:semiHidden/>
    <w:unhideWhenUsed/>
    <w:rsid w:val="00671E33"/>
    <w:pPr>
      <w:spacing w:line="240" w:lineRule="auto"/>
    </w:pPr>
    <w:rPr>
      <w:sz w:val="20"/>
      <w:szCs w:val="20"/>
    </w:rPr>
  </w:style>
  <w:style w:type="character" w:customStyle="1" w:styleId="CommentTextChar">
    <w:name w:val="Comment Text Char"/>
    <w:basedOn w:val="DefaultParagraphFont"/>
    <w:link w:val="CommentText"/>
    <w:uiPriority w:val="99"/>
    <w:semiHidden/>
    <w:rsid w:val="00671E33"/>
    <w:rPr>
      <w:sz w:val="20"/>
      <w:szCs w:val="20"/>
    </w:rPr>
  </w:style>
  <w:style w:type="paragraph" w:styleId="CommentSubject">
    <w:name w:val="annotation subject"/>
    <w:basedOn w:val="CommentText"/>
    <w:next w:val="CommentText"/>
    <w:link w:val="CommentSubjectChar"/>
    <w:uiPriority w:val="99"/>
    <w:semiHidden/>
    <w:unhideWhenUsed/>
    <w:rsid w:val="00671E33"/>
    <w:rPr>
      <w:b/>
      <w:bCs/>
    </w:rPr>
  </w:style>
  <w:style w:type="character" w:customStyle="1" w:styleId="CommentSubjectChar">
    <w:name w:val="Comment Subject Char"/>
    <w:basedOn w:val="CommentTextChar"/>
    <w:link w:val="CommentSubject"/>
    <w:uiPriority w:val="99"/>
    <w:semiHidden/>
    <w:rsid w:val="00671E33"/>
    <w:rPr>
      <w:b/>
      <w:bCs/>
      <w:sz w:val="20"/>
      <w:szCs w:val="20"/>
    </w:rPr>
  </w:style>
  <w:style w:type="paragraph" w:styleId="Revision">
    <w:name w:val="Revision"/>
    <w:hidden/>
    <w:uiPriority w:val="99"/>
    <w:semiHidden/>
    <w:rsid w:val="00227FB6"/>
    <w:pPr>
      <w:spacing w:line="240" w:lineRule="auto"/>
    </w:pPr>
  </w:style>
  <w:style w:type="paragraph" w:styleId="Header">
    <w:name w:val="header"/>
    <w:basedOn w:val="Normal"/>
    <w:link w:val="HeaderChar"/>
    <w:uiPriority w:val="99"/>
    <w:unhideWhenUsed/>
    <w:rsid w:val="00227FB6"/>
    <w:pPr>
      <w:tabs>
        <w:tab w:val="center" w:pos="4680"/>
        <w:tab w:val="right" w:pos="9360"/>
      </w:tabs>
      <w:spacing w:line="240" w:lineRule="auto"/>
    </w:pPr>
  </w:style>
  <w:style w:type="character" w:customStyle="1" w:styleId="HeaderChar">
    <w:name w:val="Header Char"/>
    <w:basedOn w:val="DefaultParagraphFont"/>
    <w:link w:val="Header"/>
    <w:uiPriority w:val="99"/>
    <w:rsid w:val="00227FB6"/>
  </w:style>
  <w:style w:type="paragraph" w:styleId="Footer">
    <w:name w:val="footer"/>
    <w:basedOn w:val="Normal"/>
    <w:link w:val="FooterChar"/>
    <w:uiPriority w:val="99"/>
    <w:unhideWhenUsed/>
    <w:rsid w:val="00227FB6"/>
    <w:pPr>
      <w:tabs>
        <w:tab w:val="center" w:pos="4680"/>
        <w:tab w:val="right" w:pos="9360"/>
      </w:tabs>
      <w:spacing w:line="240" w:lineRule="auto"/>
    </w:pPr>
  </w:style>
  <w:style w:type="character" w:customStyle="1" w:styleId="FooterChar">
    <w:name w:val="Footer Char"/>
    <w:basedOn w:val="DefaultParagraphFont"/>
    <w:link w:val="Footer"/>
    <w:uiPriority w:val="99"/>
    <w:rsid w:val="0022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1848</Words>
  <Characters>10540</Characters>
  <Application>Microsoft Office Word</Application>
  <DocSecurity>0</DocSecurity>
  <Lines>87</Lines>
  <Paragraphs>24</Paragraphs>
  <ScaleCrop>false</ScaleCrop>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Neat Keat</dc:creator>
  <cp:lastModifiedBy>Ketterlinus, Nathan</cp:lastModifiedBy>
  <cp:revision>2</cp:revision>
  <dcterms:created xsi:type="dcterms:W3CDTF">2023-04-16T18:09:00Z</dcterms:created>
  <dcterms:modified xsi:type="dcterms:W3CDTF">2023-04-16T18:09:00Z</dcterms:modified>
</cp:coreProperties>
</file>